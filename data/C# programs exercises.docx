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33F" w:rsidRPr="0028333F" w:rsidRDefault="0028333F" w:rsidP="0028333F">
      <w:pPr>
        <w:spacing w:before="100" w:beforeAutospacing="1" w:after="100" w:afterAutospacing="1" w:line="240" w:lineRule="auto"/>
        <w:outlineLvl w:val="2"/>
        <w:rPr>
          <w:rFonts w:ascii="Times New Roman" w:eastAsia="Times New Roman" w:hAnsi="Times New Roman" w:cs="Times New Roman"/>
          <w:b/>
          <w:bCs/>
          <w:sz w:val="34"/>
          <w:szCs w:val="34"/>
        </w:rPr>
      </w:pPr>
      <w:r w:rsidRPr="0028333F">
        <w:rPr>
          <w:rFonts w:ascii="Times New Roman" w:eastAsia="Times New Roman" w:hAnsi="Times New Roman" w:cs="Times New Roman"/>
          <w:b/>
          <w:bCs/>
          <w:sz w:val="34"/>
          <w:szCs w:val="34"/>
        </w:rPr>
        <w:t>Exercise 1: Write C# code to declare a variable to store the age of a person. Then the output of the program is as an example shown below:</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You are 20 years old.</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b/>
          <w:bCs/>
          <w:sz w:val="28"/>
          <w:szCs w:val="28"/>
        </w:rPr>
        <w:t xml:space="preserve">Solution: </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using</w:t>
      </w:r>
      <w:proofErr w:type="gramEnd"/>
      <w:r w:rsidRPr="0028333F">
        <w:rPr>
          <w:rFonts w:ascii="Times New Roman" w:eastAsia="Times New Roman" w:hAnsi="Times New Roman" w:cs="Times New Roman"/>
          <w:sz w:val="28"/>
          <w:szCs w:val="28"/>
        </w:rPr>
        <w:t xml:space="preserve"> System;</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using</w:t>
      </w:r>
      <w:proofErr w:type="gramEnd"/>
      <w:r w:rsidRPr="0028333F">
        <w:rPr>
          <w:rFonts w:ascii="Times New Roman" w:eastAsia="Times New Roman" w:hAnsi="Times New Roman" w:cs="Times New Roman"/>
          <w:sz w:val="28"/>
          <w:szCs w:val="28"/>
        </w:rPr>
        <w:t xml:space="preserve"> System.Collections.Generic;</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using</w:t>
      </w:r>
      <w:proofErr w:type="gramEnd"/>
      <w:r w:rsidRPr="0028333F">
        <w:rPr>
          <w:rFonts w:ascii="Times New Roman" w:eastAsia="Times New Roman" w:hAnsi="Times New Roman" w:cs="Times New Roman"/>
          <w:sz w:val="28"/>
          <w:szCs w:val="28"/>
        </w:rPr>
        <w:t xml:space="preserve"> System.Linq;</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using</w:t>
      </w:r>
      <w:proofErr w:type="gramEnd"/>
      <w:r w:rsidRPr="0028333F">
        <w:rPr>
          <w:rFonts w:ascii="Times New Roman" w:eastAsia="Times New Roman" w:hAnsi="Times New Roman" w:cs="Times New Roman"/>
          <w:sz w:val="28"/>
          <w:szCs w:val="28"/>
        </w:rPr>
        <w:t xml:space="preserve"> System.Text;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namespace</w:t>
      </w:r>
      <w:proofErr w:type="gramEnd"/>
      <w:r w:rsidRPr="0028333F">
        <w:rPr>
          <w:rFonts w:ascii="Times New Roman" w:eastAsia="Times New Roman" w:hAnsi="Times New Roman" w:cs="Times New Roman"/>
          <w:sz w:val="28"/>
          <w:szCs w:val="28"/>
        </w:rPr>
        <w:t xml:space="preserve"> Csharp_exercises</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class</w:t>
      </w:r>
      <w:proofErr w:type="gramEnd"/>
      <w:r w:rsidRPr="0028333F">
        <w:rPr>
          <w:rFonts w:ascii="Times New Roman" w:eastAsia="Times New Roman" w:hAnsi="Times New Roman" w:cs="Times New Roman"/>
          <w:sz w:val="28"/>
          <w:szCs w:val="28"/>
        </w:rPr>
        <w:t xml:space="preserve"> Program</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static</w:t>
      </w:r>
      <w:proofErr w:type="gramEnd"/>
      <w:r w:rsidRPr="0028333F">
        <w:rPr>
          <w:rFonts w:ascii="Times New Roman" w:eastAsia="Times New Roman" w:hAnsi="Times New Roman" w:cs="Times New Roman"/>
          <w:sz w:val="28"/>
          <w:szCs w:val="28"/>
        </w:rPr>
        <w:t xml:space="preserve"> void Main(string[] args)</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int</w:t>
      </w:r>
      <w:proofErr w:type="gramEnd"/>
      <w:r w:rsidRPr="0028333F">
        <w:rPr>
          <w:rFonts w:ascii="Times New Roman" w:eastAsia="Times New Roman" w:hAnsi="Times New Roman" w:cs="Times New Roman"/>
          <w:sz w:val="28"/>
          <w:szCs w:val="28"/>
        </w:rPr>
        <w:t xml:space="preserve"> age = 20;// declaring variable and assign 20 to it.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Console.WriteLine(</w:t>
      </w:r>
      <w:proofErr w:type="gramEnd"/>
      <w:r w:rsidRPr="0028333F">
        <w:rPr>
          <w:rFonts w:ascii="Times New Roman" w:eastAsia="Times New Roman" w:hAnsi="Times New Roman" w:cs="Times New Roman"/>
          <w:sz w:val="28"/>
          <w:szCs w:val="28"/>
        </w:rPr>
        <w:t xml:space="preserve">"You are {0} years old.",age); </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proofErr w:type="gramStart"/>
      <w:r w:rsidRPr="0028333F">
        <w:rPr>
          <w:rFonts w:ascii="Times New Roman" w:eastAsia="Times New Roman" w:hAnsi="Times New Roman" w:cs="Times New Roman"/>
          <w:sz w:val="28"/>
          <w:szCs w:val="28"/>
        </w:rPr>
        <w:t>Console.ReadLine(</w:t>
      </w:r>
      <w:proofErr w:type="gramEnd"/>
      <w:r w:rsidRPr="0028333F">
        <w:rPr>
          <w:rFonts w:ascii="Times New Roman" w:eastAsia="Times New Roman" w:hAnsi="Times New Roman" w:cs="Times New Roman"/>
          <w:sz w:val="28"/>
          <w:szCs w:val="28"/>
        </w:rPr>
        <w:t xml:space="preserve">); </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outlineLvl w:val="2"/>
        <w:rPr>
          <w:rFonts w:ascii="Times New Roman" w:eastAsia="Times New Roman" w:hAnsi="Times New Roman" w:cs="Times New Roman"/>
          <w:b/>
          <w:bCs/>
          <w:sz w:val="34"/>
          <w:szCs w:val="34"/>
        </w:rPr>
      </w:pPr>
      <w:r w:rsidRPr="0028333F">
        <w:rPr>
          <w:rFonts w:ascii="Times New Roman" w:eastAsia="Times New Roman" w:hAnsi="Times New Roman" w:cs="Times New Roman"/>
          <w:b/>
          <w:bCs/>
          <w:sz w:val="34"/>
          <w:szCs w:val="34"/>
        </w:rPr>
        <w:lastRenderedPageBreak/>
        <w:t>Exercise 2: Write C# code to display the asterisk pattern as shown below:</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b/>
          <w:bCs/>
          <w:sz w:val="28"/>
          <w:szCs w:val="28"/>
        </w:rPr>
        <w:t xml:space="preserve">Solution: </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using System;</w:t>
      </w:r>
      <w:r w:rsidRPr="0028333F">
        <w:rPr>
          <w:rFonts w:ascii="Times New Roman" w:eastAsia="Times New Roman" w:hAnsi="Times New Roman" w:cs="Times New Roman"/>
          <w:sz w:val="28"/>
          <w:szCs w:val="28"/>
        </w:rPr>
        <w:br/>
        <w:t>using System.Collections.Generic;</w:t>
      </w:r>
      <w:r w:rsidRPr="0028333F">
        <w:rPr>
          <w:rFonts w:ascii="Times New Roman" w:eastAsia="Times New Roman" w:hAnsi="Times New Roman" w:cs="Times New Roman"/>
          <w:sz w:val="28"/>
          <w:szCs w:val="28"/>
        </w:rPr>
        <w:br/>
        <w:t>using System.Linq;</w:t>
      </w:r>
      <w:r w:rsidRPr="0028333F">
        <w:rPr>
          <w:rFonts w:ascii="Times New Roman" w:eastAsia="Times New Roman" w:hAnsi="Times New Roman" w:cs="Times New Roman"/>
          <w:sz w:val="28"/>
          <w:szCs w:val="28"/>
        </w:rPr>
        <w:br/>
        <w:t>using System.Text;</w:t>
      </w:r>
      <w:r w:rsidRPr="0028333F">
        <w:rPr>
          <w:rFonts w:ascii="Times New Roman" w:eastAsia="Times New Roman" w:hAnsi="Times New Roman" w:cs="Times New Roman"/>
          <w:sz w:val="28"/>
          <w:szCs w:val="28"/>
        </w:rPr>
        <w:br/>
      </w:r>
      <w:r w:rsidRPr="0028333F">
        <w:rPr>
          <w:rFonts w:ascii="Times New Roman" w:eastAsia="Times New Roman" w:hAnsi="Times New Roman" w:cs="Times New Roman"/>
          <w:sz w:val="28"/>
          <w:szCs w:val="28"/>
        </w:rPr>
        <w:br/>
        <w:t>namespace Csharp_exercises</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t>class Program</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t>static void Main(string[] args)</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r>
      <w:r w:rsidRPr="0028333F">
        <w:rPr>
          <w:rFonts w:ascii="Times New Roman" w:eastAsia="Times New Roman" w:hAnsi="Times New Roman" w:cs="Times New Roman"/>
          <w:sz w:val="28"/>
          <w:szCs w:val="28"/>
        </w:rPr>
        <w:br/>
        <w:t>   Console.WriteLine("*****");</w:t>
      </w:r>
      <w:r w:rsidRPr="0028333F">
        <w:rPr>
          <w:rFonts w:ascii="Times New Roman" w:eastAsia="Times New Roman" w:hAnsi="Times New Roman" w:cs="Times New Roman"/>
          <w:sz w:val="28"/>
          <w:szCs w:val="28"/>
        </w:rPr>
        <w:br/>
        <w:t>   Console.WriteLine("*****");</w:t>
      </w:r>
      <w:r w:rsidRPr="0028333F">
        <w:rPr>
          <w:rFonts w:ascii="Times New Roman" w:eastAsia="Times New Roman" w:hAnsi="Times New Roman" w:cs="Times New Roman"/>
          <w:sz w:val="28"/>
          <w:szCs w:val="28"/>
        </w:rPr>
        <w:br/>
        <w:t>   Console.WriteLine("*****");</w:t>
      </w:r>
      <w:r w:rsidRPr="0028333F">
        <w:rPr>
          <w:rFonts w:ascii="Times New Roman" w:eastAsia="Times New Roman" w:hAnsi="Times New Roman" w:cs="Times New Roman"/>
          <w:sz w:val="28"/>
          <w:szCs w:val="28"/>
        </w:rPr>
        <w:br/>
        <w:t>   Console.WriteLine("*****");</w:t>
      </w:r>
      <w:r w:rsidRPr="0028333F">
        <w:rPr>
          <w:rFonts w:ascii="Times New Roman" w:eastAsia="Times New Roman" w:hAnsi="Times New Roman" w:cs="Times New Roman"/>
          <w:sz w:val="28"/>
          <w:szCs w:val="28"/>
        </w:rPr>
        <w:br/>
        <w:t>   Console.WriteLine("*****");</w:t>
      </w:r>
      <w:r w:rsidRPr="0028333F">
        <w:rPr>
          <w:rFonts w:ascii="Times New Roman" w:eastAsia="Times New Roman" w:hAnsi="Times New Roman" w:cs="Times New Roman"/>
          <w:sz w:val="28"/>
          <w:szCs w:val="28"/>
        </w:rPr>
        <w:br/>
        <w:t xml:space="preserve">   Console.ReadLine(); </w:t>
      </w:r>
      <w:r w:rsidRPr="0028333F">
        <w:rPr>
          <w:rFonts w:ascii="Times New Roman" w:eastAsia="Times New Roman" w:hAnsi="Times New Roman" w:cs="Times New Roman"/>
          <w:sz w:val="28"/>
          <w:szCs w:val="28"/>
        </w:rPr>
        <w:br/>
        <w:t>        }</w:t>
      </w:r>
      <w:r w:rsidRPr="0028333F">
        <w:rPr>
          <w:rFonts w:ascii="Times New Roman" w:eastAsia="Times New Roman" w:hAnsi="Times New Roman" w:cs="Times New Roman"/>
          <w:sz w:val="28"/>
          <w:szCs w:val="28"/>
        </w:rPr>
        <w:br/>
        <w:t>    }</w:t>
      </w:r>
      <w:r w:rsidRPr="0028333F">
        <w:rPr>
          <w:rFonts w:ascii="Times New Roman" w:eastAsia="Times New Roman" w:hAnsi="Times New Roman" w:cs="Times New Roman"/>
          <w:sz w:val="28"/>
          <w:szCs w:val="28"/>
        </w:rPr>
        <w:br/>
        <w:t>}</w:t>
      </w:r>
    </w:p>
    <w:p w:rsidR="0028333F" w:rsidRPr="0028333F" w:rsidRDefault="0028333F" w:rsidP="0028333F">
      <w:pPr>
        <w:spacing w:before="100" w:beforeAutospacing="1" w:after="100" w:afterAutospacing="1" w:line="240" w:lineRule="auto"/>
        <w:outlineLvl w:val="2"/>
        <w:rPr>
          <w:rFonts w:ascii="Times New Roman" w:eastAsia="Times New Roman" w:hAnsi="Times New Roman" w:cs="Times New Roman"/>
          <w:b/>
          <w:bCs/>
          <w:sz w:val="34"/>
          <w:szCs w:val="34"/>
        </w:rPr>
      </w:pPr>
      <w:r w:rsidRPr="0028333F">
        <w:rPr>
          <w:rFonts w:ascii="Times New Roman" w:eastAsia="Times New Roman" w:hAnsi="Times New Roman" w:cs="Times New Roman"/>
          <w:b/>
          <w:bCs/>
          <w:sz w:val="34"/>
          <w:szCs w:val="34"/>
        </w:rPr>
        <w:t xml:space="preserve">Exercise 3: Write C# code to declare two integer variables, one float variable, and one string variable and assign 10, 12.5, and </w:t>
      </w:r>
      <w:r w:rsidRPr="0028333F">
        <w:rPr>
          <w:rFonts w:ascii="Times New Roman" w:eastAsia="Times New Roman" w:hAnsi="Times New Roman" w:cs="Times New Roman"/>
          <w:b/>
          <w:bCs/>
          <w:sz w:val="34"/>
          <w:szCs w:val="34"/>
        </w:rPr>
        <w:lastRenderedPageBreak/>
        <w:t>"C# programming" to them respectively. Then display their values on the screen.</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b/>
          <w:bCs/>
          <w:sz w:val="28"/>
          <w:szCs w:val="28"/>
        </w:rPr>
        <w:t>Solution:</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using System;</w:t>
      </w:r>
      <w:r w:rsidRPr="0028333F">
        <w:rPr>
          <w:rFonts w:ascii="Times New Roman" w:eastAsia="Times New Roman" w:hAnsi="Times New Roman" w:cs="Times New Roman"/>
          <w:sz w:val="28"/>
          <w:szCs w:val="28"/>
        </w:rPr>
        <w:br/>
        <w:t>using System.Collections.Generic;</w:t>
      </w:r>
      <w:r w:rsidRPr="0028333F">
        <w:rPr>
          <w:rFonts w:ascii="Times New Roman" w:eastAsia="Times New Roman" w:hAnsi="Times New Roman" w:cs="Times New Roman"/>
          <w:sz w:val="28"/>
          <w:szCs w:val="28"/>
        </w:rPr>
        <w:br/>
        <w:t>using System.Linq;</w:t>
      </w:r>
      <w:r w:rsidRPr="0028333F">
        <w:rPr>
          <w:rFonts w:ascii="Times New Roman" w:eastAsia="Times New Roman" w:hAnsi="Times New Roman" w:cs="Times New Roman"/>
          <w:sz w:val="28"/>
          <w:szCs w:val="28"/>
        </w:rPr>
        <w:br/>
        <w:t>using System.Text;</w:t>
      </w:r>
      <w:r w:rsidRPr="0028333F">
        <w:rPr>
          <w:rFonts w:ascii="Times New Roman" w:eastAsia="Times New Roman" w:hAnsi="Times New Roman" w:cs="Times New Roman"/>
          <w:sz w:val="28"/>
          <w:szCs w:val="28"/>
        </w:rPr>
        <w:br/>
      </w:r>
      <w:r w:rsidRPr="0028333F">
        <w:rPr>
          <w:rFonts w:ascii="Times New Roman" w:eastAsia="Times New Roman" w:hAnsi="Times New Roman" w:cs="Times New Roman"/>
          <w:sz w:val="28"/>
          <w:szCs w:val="28"/>
        </w:rPr>
        <w:br/>
        <w:t>namespace Csharp_exercises</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t>class Program</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t>static void Main(string[] args)</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r>
      <w:r w:rsidRPr="0028333F">
        <w:rPr>
          <w:rFonts w:ascii="Times New Roman" w:eastAsia="Times New Roman" w:hAnsi="Times New Roman" w:cs="Times New Roman"/>
          <w:sz w:val="28"/>
          <w:szCs w:val="28"/>
        </w:rPr>
        <w:br/>
        <w:t>int x;</w:t>
      </w:r>
      <w:r w:rsidRPr="0028333F">
        <w:rPr>
          <w:rFonts w:ascii="Times New Roman" w:eastAsia="Times New Roman" w:hAnsi="Times New Roman" w:cs="Times New Roman"/>
          <w:sz w:val="28"/>
          <w:szCs w:val="28"/>
        </w:rPr>
        <w:br/>
        <w:t>float y;</w:t>
      </w:r>
      <w:r w:rsidRPr="0028333F">
        <w:rPr>
          <w:rFonts w:ascii="Times New Roman" w:eastAsia="Times New Roman" w:hAnsi="Times New Roman" w:cs="Times New Roman"/>
          <w:sz w:val="28"/>
          <w:szCs w:val="28"/>
        </w:rPr>
        <w:br/>
        <w:t>string s;</w:t>
      </w:r>
      <w:r w:rsidRPr="0028333F">
        <w:rPr>
          <w:rFonts w:ascii="Times New Roman" w:eastAsia="Times New Roman" w:hAnsi="Times New Roman" w:cs="Times New Roman"/>
          <w:sz w:val="28"/>
          <w:szCs w:val="28"/>
        </w:rPr>
        <w:br/>
        <w:t>x = 10;</w:t>
      </w:r>
      <w:r w:rsidRPr="0028333F">
        <w:rPr>
          <w:rFonts w:ascii="Times New Roman" w:eastAsia="Times New Roman" w:hAnsi="Times New Roman" w:cs="Times New Roman"/>
          <w:sz w:val="28"/>
          <w:szCs w:val="28"/>
        </w:rPr>
        <w:br/>
        <w:t>y = 12.5f;</w:t>
      </w:r>
      <w:r w:rsidRPr="0028333F">
        <w:rPr>
          <w:rFonts w:ascii="Times New Roman" w:eastAsia="Times New Roman" w:hAnsi="Times New Roman" w:cs="Times New Roman"/>
          <w:sz w:val="28"/>
          <w:szCs w:val="28"/>
        </w:rPr>
        <w:br/>
        <w:t>s = "C# programming";</w:t>
      </w:r>
      <w:r w:rsidRPr="0028333F">
        <w:rPr>
          <w:rFonts w:ascii="Times New Roman" w:eastAsia="Times New Roman" w:hAnsi="Times New Roman" w:cs="Times New Roman"/>
          <w:sz w:val="28"/>
          <w:szCs w:val="28"/>
        </w:rPr>
        <w:br/>
        <w:t>Console.WriteLine(x);</w:t>
      </w:r>
      <w:r w:rsidRPr="0028333F">
        <w:rPr>
          <w:rFonts w:ascii="Times New Roman" w:eastAsia="Times New Roman" w:hAnsi="Times New Roman" w:cs="Times New Roman"/>
          <w:sz w:val="28"/>
          <w:szCs w:val="28"/>
        </w:rPr>
        <w:br/>
        <w:t>Console.WriteLine(y);</w:t>
      </w:r>
      <w:r w:rsidRPr="0028333F">
        <w:rPr>
          <w:rFonts w:ascii="Times New Roman" w:eastAsia="Times New Roman" w:hAnsi="Times New Roman" w:cs="Times New Roman"/>
          <w:sz w:val="28"/>
          <w:szCs w:val="28"/>
        </w:rPr>
        <w:br/>
        <w:t>Console.WriteLine(s);</w:t>
      </w:r>
      <w:r w:rsidRPr="0028333F">
        <w:rPr>
          <w:rFonts w:ascii="Times New Roman" w:eastAsia="Times New Roman" w:hAnsi="Times New Roman" w:cs="Times New Roman"/>
          <w:sz w:val="28"/>
          <w:szCs w:val="28"/>
        </w:rPr>
        <w:br/>
        <w:t xml:space="preserve">Console.ReadLine(); </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t>}</w:t>
      </w:r>
    </w:p>
    <w:p w:rsidR="0028333F" w:rsidRPr="0028333F" w:rsidRDefault="0028333F" w:rsidP="0028333F">
      <w:pPr>
        <w:spacing w:before="100" w:beforeAutospacing="1" w:after="100" w:afterAutospacing="1" w:line="240" w:lineRule="auto"/>
        <w:outlineLvl w:val="2"/>
        <w:rPr>
          <w:rFonts w:ascii="Times New Roman" w:eastAsia="Times New Roman" w:hAnsi="Times New Roman" w:cs="Times New Roman"/>
          <w:b/>
          <w:bCs/>
          <w:sz w:val="34"/>
          <w:szCs w:val="34"/>
        </w:rPr>
      </w:pPr>
      <w:r w:rsidRPr="0028333F">
        <w:rPr>
          <w:rFonts w:ascii="Times New Roman" w:eastAsia="Times New Roman" w:hAnsi="Times New Roman" w:cs="Times New Roman"/>
          <w:b/>
          <w:bCs/>
          <w:sz w:val="34"/>
          <w:szCs w:val="34"/>
        </w:rPr>
        <w:t>Exercise 4: Write C# code to prompt a user to input his/her name and then the output will be shown as an example below:</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Hello John!</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b/>
          <w:bCs/>
          <w:sz w:val="28"/>
          <w:szCs w:val="28"/>
        </w:rPr>
        <w:t>Solution:</w:t>
      </w:r>
    </w:p>
    <w:p w:rsidR="0028333F" w:rsidRPr="0028333F" w:rsidRDefault="0028333F" w:rsidP="0028333F">
      <w:pPr>
        <w:spacing w:before="100" w:beforeAutospacing="1" w:after="100" w:afterAutospacing="1" w:line="240" w:lineRule="auto"/>
        <w:rPr>
          <w:rFonts w:ascii="Times New Roman" w:eastAsia="Times New Roman" w:hAnsi="Times New Roman" w:cs="Times New Roman"/>
          <w:sz w:val="28"/>
          <w:szCs w:val="28"/>
        </w:rPr>
      </w:pPr>
      <w:r w:rsidRPr="0028333F">
        <w:rPr>
          <w:rFonts w:ascii="Times New Roman" w:eastAsia="Times New Roman" w:hAnsi="Times New Roman" w:cs="Times New Roman"/>
          <w:sz w:val="28"/>
          <w:szCs w:val="28"/>
        </w:rPr>
        <w:t>using System;</w:t>
      </w:r>
      <w:r w:rsidRPr="0028333F">
        <w:rPr>
          <w:rFonts w:ascii="Times New Roman" w:eastAsia="Times New Roman" w:hAnsi="Times New Roman" w:cs="Times New Roman"/>
          <w:sz w:val="28"/>
          <w:szCs w:val="28"/>
        </w:rPr>
        <w:br/>
        <w:t>using System.Collections.Generic;</w:t>
      </w:r>
      <w:r w:rsidRPr="0028333F">
        <w:rPr>
          <w:rFonts w:ascii="Times New Roman" w:eastAsia="Times New Roman" w:hAnsi="Times New Roman" w:cs="Times New Roman"/>
          <w:sz w:val="28"/>
          <w:szCs w:val="28"/>
        </w:rPr>
        <w:br/>
      </w:r>
      <w:r w:rsidRPr="0028333F">
        <w:rPr>
          <w:rFonts w:ascii="Times New Roman" w:eastAsia="Times New Roman" w:hAnsi="Times New Roman" w:cs="Times New Roman"/>
          <w:sz w:val="28"/>
          <w:szCs w:val="28"/>
        </w:rPr>
        <w:lastRenderedPageBreak/>
        <w:t>using System.Linq;</w:t>
      </w:r>
      <w:r w:rsidRPr="0028333F">
        <w:rPr>
          <w:rFonts w:ascii="Times New Roman" w:eastAsia="Times New Roman" w:hAnsi="Times New Roman" w:cs="Times New Roman"/>
          <w:sz w:val="28"/>
          <w:szCs w:val="28"/>
        </w:rPr>
        <w:br/>
        <w:t>using System.Text;</w:t>
      </w:r>
      <w:r w:rsidRPr="0028333F">
        <w:rPr>
          <w:rFonts w:ascii="Times New Roman" w:eastAsia="Times New Roman" w:hAnsi="Times New Roman" w:cs="Times New Roman"/>
          <w:sz w:val="28"/>
          <w:szCs w:val="28"/>
        </w:rPr>
        <w:br/>
      </w:r>
      <w:r w:rsidRPr="0028333F">
        <w:rPr>
          <w:rFonts w:ascii="Times New Roman" w:eastAsia="Times New Roman" w:hAnsi="Times New Roman" w:cs="Times New Roman"/>
          <w:sz w:val="28"/>
          <w:szCs w:val="28"/>
        </w:rPr>
        <w:br/>
        <w:t>namespace Csharp_exercises</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t>class Program</w:t>
      </w:r>
      <w:r w:rsidRPr="0028333F">
        <w:rPr>
          <w:rFonts w:ascii="Times New Roman" w:eastAsia="Times New Roman" w:hAnsi="Times New Roman" w:cs="Times New Roman"/>
          <w:sz w:val="28"/>
          <w:szCs w:val="28"/>
        </w:rPr>
        <w:br/>
        <w:t>{</w:t>
      </w:r>
      <w:r w:rsidRPr="0028333F">
        <w:rPr>
          <w:rFonts w:ascii="Times New Roman" w:eastAsia="Times New Roman" w:hAnsi="Times New Roman" w:cs="Times New Roman"/>
          <w:sz w:val="28"/>
          <w:szCs w:val="28"/>
        </w:rPr>
        <w:br/>
        <w:t>static void Main(string[] args)</w:t>
      </w:r>
      <w:r w:rsidRPr="0028333F">
        <w:rPr>
          <w:rFonts w:ascii="Times New Roman" w:eastAsia="Times New Roman" w:hAnsi="Times New Roman" w:cs="Times New Roman"/>
          <w:sz w:val="28"/>
          <w:szCs w:val="28"/>
        </w:rPr>
        <w:br/>
        <w:t>   {</w:t>
      </w:r>
      <w:r w:rsidRPr="0028333F">
        <w:rPr>
          <w:rFonts w:ascii="Times New Roman" w:eastAsia="Times New Roman" w:hAnsi="Times New Roman" w:cs="Times New Roman"/>
          <w:sz w:val="28"/>
          <w:szCs w:val="28"/>
        </w:rPr>
        <w:br/>
      </w:r>
      <w:r w:rsidRPr="0028333F">
        <w:rPr>
          <w:rFonts w:ascii="Times New Roman" w:eastAsia="Times New Roman" w:hAnsi="Times New Roman" w:cs="Times New Roman"/>
          <w:sz w:val="28"/>
          <w:szCs w:val="28"/>
        </w:rPr>
        <w:br/>
        <w:t>  string name;</w:t>
      </w:r>
      <w:r w:rsidRPr="0028333F">
        <w:rPr>
          <w:rFonts w:ascii="Times New Roman" w:eastAsia="Times New Roman" w:hAnsi="Times New Roman" w:cs="Times New Roman"/>
          <w:sz w:val="28"/>
          <w:szCs w:val="28"/>
        </w:rPr>
        <w:br/>
        <w:t>  Console.Write("Please enter your name:");</w:t>
      </w:r>
      <w:r w:rsidRPr="0028333F">
        <w:rPr>
          <w:rFonts w:ascii="Times New Roman" w:eastAsia="Times New Roman" w:hAnsi="Times New Roman" w:cs="Times New Roman"/>
          <w:sz w:val="28"/>
          <w:szCs w:val="28"/>
        </w:rPr>
        <w:br/>
        <w:t xml:space="preserve">  name = Console.ReadLine(); </w:t>
      </w:r>
      <w:r w:rsidRPr="0028333F">
        <w:rPr>
          <w:rFonts w:ascii="Times New Roman" w:eastAsia="Times New Roman" w:hAnsi="Times New Roman" w:cs="Times New Roman"/>
          <w:sz w:val="28"/>
          <w:szCs w:val="28"/>
        </w:rPr>
        <w:br/>
        <w:t>  Console.WriteLine("Hello {0}!", name);</w:t>
      </w:r>
      <w:r w:rsidRPr="0028333F">
        <w:rPr>
          <w:rFonts w:ascii="Times New Roman" w:eastAsia="Times New Roman" w:hAnsi="Times New Roman" w:cs="Times New Roman"/>
          <w:sz w:val="28"/>
          <w:szCs w:val="28"/>
        </w:rPr>
        <w:br/>
        <w:t xml:space="preserve">  Console.ReadLine(); </w:t>
      </w:r>
      <w:r w:rsidRPr="0028333F">
        <w:rPr>
          <w:rFonts w:ascii="Times New Roman" w:eastAsia="Times New Roman" w:hAnsi="Times New Roman" w:cs="Times New Roman"/>
          <w:sz w:val="28"/>
          <w:szCs w:val="28"/>
        </w:rPr>
        <w:br/>
        <w:t>         }</w:t>
      </w:r>
      <w:r w:rsidRPr="0028333F">
        <w:rPr>
          <w:rFonts w:ascii="Times New Roman" w:eastAsia="Times New Roman" w:hAnsi="Times New Roman" w:cs="Times New Roman"/>
          <w:sz w:val="28"/>
          <w:szCs w:val="28"/>
        </w:rPr>
        <w:br/>
        <w:t>   }</w:t>
      </w:r>
      <w:r w:rsidRPr="0028333F">
        <w:rPr>
          <w:rFonts w:ascii="Times New Roman" w:eastAsia="Times New Roman" w:hAnsi="Times New Roman" w:cs="Times New Roman"/>
          <w:sz w:val="28"/>
          <w:szCs w:val="28"/>
        </w:rPr>
        <w:br/>
        <w:t>}</w:t>
      </w:r>
    </w:p>
    <w:p w:rsidR="00E7136B" w:rsidRDefault="00E7136B"/>
    <w:p w:rsidR="00240253" w:rsidRDefault="00240253" w:rsidP="00240253">
      <w:pPr>
        <w:pStyle w:val="Heading2"/>
        <w:rPr>
          <w:sz w:val="36"/>
          <w:szCs w:val="36"/>
        </w:rPr>
      </w:pPr>
      <w:r>
        <w:t>C# operators exercises</w:t>
      </w:r>
    </w:p>
    <w:p w:rsidR="00240253" w:rsidRDefault="00240253" w:rsidP="00240253">
      <w:pPr>
        <w:rPr>
          <w:sz w:val="28"/>
          <w:szCs w:val="28"/>
        </w:rPr>
      </w:pPr>
      <w:r>
        <w:rPr>
          <w:rFonts w:ascii="Times New Roman" w:hAnsi="Times New Roman" w:cs="Times New Roman"/>
          <w:sz w:val="28"/>
          <w:szCs w:val="28"/>
        </w:rPr>
        <w:t>﻿</w:t>
      </w:r>
    </w:p>
    <w:p w:rsidR="00240253" w:rsidRDefault="00240253" w:rsidP="00240253">
      <w:pPr>
        <w:pStyle w:val="Heading3"/>
        <w:rPr>
          <w:ins w:id="0"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1" w:author="Unknown">
        <w:r>
          <w:t>Exercise 1: Write C# code to produce the output shown below:</w:t>
        </w:r>
      </w:ins>
    </w:p>
    <w:p w:rsidR="00240253" w:rsidRDefault="00240253" w:rsidP="00240253">
      <w:pPr>
        <w:pStyle w:val="NormalWeb"/>
        <w:rPr>
          <w:ins w:id="2" w:author="Unknown"/>
        </w:rPr>
      </w:pPr>
      <w:proofErr w:type="gramStart"/>
      <w:ins w:id="3" w:author="Unknown">
        <w:r>
          <w:t>x</w:t>
        </w:r>
        <w:proofErr w:type="gramEnd"/>
        <w:r>
          <w:t xml:space="preserve"> value        y value        expression                 result</w:t>
        </w:r>
      </w:ins>
    </w:p>
    <w:p w:rsidR="00240253" w:rsidRDefault="00240253" w:rsidP="00240253">
      <w:pPr>
        <w:pStyle w:val="NormalWeb"/>
        <w:rPr>
          <w:ins w:id="4" w:author="Unknown"/>
        </w:rPr>
      </w:pPr>
      <w:ins w:id="5" w:author="Unknown">
        <w:r>
          <w:t>10                       5              x=y+3                     x=8</w:t>
        </w:r>
      </w:ins>
    </w:p>
    <w:p w:rsidR="00240253" w:rsidRDefault="00240253" w:rsidP="00240253">
      <w:pPr>
        <w:pStyle w:val="NormalWeb"/>
        <w:rPr>
          <w:ins w:id="6" w:author="Unknown"/>
        </w:rPr>
      </w:pPr>
      <w:ins w:id="7" w:author="Unknown">
        <w:r>
          <w:t>10                       5              x=y-2                      x=3</w:t>
        </w:r>
      </w:ins>
    </w:p>
    <w:p w:rsidR="00240253" w:rsidRDefault="00240253" w:rsidP="00240253">
      <w:pPr>
        <w:pStyle w:val="NormalWeb"/>
        <w:rPr>
          <w:ins w:id="8" w:author="Unknown"/>
        </w:rPr>
      </w:pPr>
      <w:ins w:id="9" w:author="Unknown">
        <w:r>
          <w:t xml:space="preserve">10                       5              x=y*5                     x=25 </w:t>
        </w:r>
      </w:ins>
    </w:p>
    <w:p w:rsidR="00240253" w:rsidRDefault="00240253" w:rsidP="00240253">
      <w:pPr>
        <w:pStyle w:val="NormalWeb"/>
        <w:rPr>
          <w:ins w:id="10" w:author="Unknown"/>
        </w:rPr>
      </w:pPr>
      <w:ins w:id="11" w:author="Unknown">
        <w:r>
          <w:t>10                       5              x=x/y                      x=2</w:t>
        </w:r>
      </w:ins>
    </w:p>
    <w:p w:rsidR="00240253" w:rsidRDefault="00240253" w:rsidP="00240253">
      <w:pPr>
        <w:pStyle w:val="NormalWeb"/>
        <w:rPr>
          <w:ins w:id="12" w:author="Unknown"/>
        </w:rPr>
      </w:pPr>
      <w:ins w:id="13" w:author="Unknown">
        <w:r>
          <w:t>10                       5              x=x%y                    x=0</w:t>
        </w:r>
      </w:ins>
    </w:p>
    <w:p w:rsidR="00240253" w:rsidRDefault="00240253" w:rsidP="00240253">
      <w:pPr>
        <w:pStyle w:val="NormalWeb"/>
        <w:rPr>
          <w:ins w:id="14" w:author="Unknown"/>
        </w:rPr>
      </w:pPr>
      <w:ins w:id="15" w:author="Unknown">
        <w:r>
          <w:t> </w:t>
        </w:r>
      </w:ins>
    </w:p>
    <w:p w:rsidR="00240253" w:rsidRDefault="00240253" w:rsidP="00240253">
      <w:pPr>
        <w:pStyle w:val="NormalWeb"/>
        <w:rPr>
          <w:ins w:id="16" w:author="Unknown"/>
        </w:rPr>
      </w:pPr>
      <w:ins w:id="17" w:author="Unknown">
        <w:r>
          <w:rPr>
            <w:rStyle w:val="Strong"/>
          </w:rPr>
          <w:lastRenderedPageBreak/>
          <w:t xml:space="preserve">Solution: </w:t>
        </w:r>
      </w:ins>
    </w:p>
    <w:p w:rsidR="00240253" w:rsidRDefault="00240253" w:rsidP="00240253">
      <w:pPr>
        <w:pStyle w:val="NormalWeb"/>
        <w:rPr>
          <w:ins w:id="18" w:author="Unknown"/>
        </w:rPr>
      </w:pPr>
      <w:ins w:id="19"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r>
        <w:r>
          <w:br/>
        </w:r>
        <w:r>
          <w:br/>
          <w:t>int x=10;</w:t>
        </w:r>
        <w:r>
          <w:br/>
        </w:r>
        <w:r>
          <w:br/>
          <w:t>int y=5;</w:t>
        </w:r>
        <w:r>
          <w:br/>
        </w:r>
        <w:r>
          <w:br/>
          <w:t>Console.WriteLine("Result:");</w:t>
        </w:r>
        <w:r>
          <w:br/>
        </w:r>
        <w:r>
          <w:br/>
          <w:t>Console.WriteLine("x value\t\ty value\t\tExpressions\tResult");</w:t>
        </w:r>
        <w:r>
          <w:br/>
        </w:r>
        <w:r>
          <w:br/>
          <w:t>Console.WriteLine("{0,-8}\t{1,-8}\tx=y+3 \t x={2,-8}",x,y,y + 3);</w:t>
        </w:r>
        <w:r>
          <w:br/>
          <w:t>Console.WriteLine("{0,-8}\t{1,-8}\tx=y-2 \t x={2,-8}", x, y, y-2);</w:t>
        </w:r>
        <w:r>
          <w:br/>
          <w:t>Console.WriteLine("{0,-8}\t{1,-8}\tx=y*5 \t x={2,-8}", x, y, y*5);</w:t>
        </w:r>
        <w:r>
          <w:br/>
          <w:t>Console.WriteLine("{0,-8}\t{1,-8}\tx=x/y \t x={2,-8}", x, y, (float)x/y);</w:t>
        </w:r>
        <w:r>
          <w:br/>
          <w:t>Console.WriteLine("{0,-8}\t{1,-8}\tx=x%y \t x={2,-8}", x, y, x%y);</w:t>
        </w:r>
        <w:r>
          <w:br/>
        </w:r>
        <w:r>
          <w:br/>
        </w:r>
        <w:r>
          <w:br/>
          <w:t xml:space="preserve">Console.ReadLine(); </w:t>
        </w:r>
        <w:r>
          <w:br/>
          <w:t>   }</w:t>
        </w:r>
        <w:r>
          <w:br/>
          <w:t>  }</w:t>
        </w:r>
        <w:r>
          <w:br/>
          <w:t>}</w:t>
        </w:r>
      </w:ins>
    </w:p>
    <w:p w:rsidR="00240253" w:rsidRDefault="00240253" w:rsidP="00240253">
      <w:pPr>
        <w:pStyle w:val="Heading3"/>
        <w:rPr>
          <w:ins w:id="20" w:author="Unknown"/>
        </w:rPr>
      </w:pPr>
      <w:ins w:id="21" w:author="Unknown">
        <w:r>
          <w:t>Exercise 2: Write C# code to display the output as shown below:</w:t>
        </w:r>
      </w:ins>
    </w:p>
    <w:p w:rsidR="00240253" w:rsidRDefault="00240253" w:rsidP="00240253">
      <w:pPr>
        <w:pStyle w:val="NormalWeb"/>
        <w:rPr>
          <w:ins w:id="22" w:author="Unknown"/>
        </w:rPr>
      </w:pPr>
      <w:ins w:id="23" w:author="Unknown">
        <w:r>
          <w:t>Results: </w:t>
        </w:r>
      </w:ins>
    </w:p>
    <w:p w:rsidR="00240253" w:rsidRDefault="00240253" w:rsidP="00240253">
      <w:pPr>
        <w:pStyle w:val="NormalWeb"/>
        <w:rPr>
          <w:ins w:id="24" w:author="Unknown"/>
        </w:rPr>
      </w:pPr>
      <w:proofErr w:type="gramStart"/>
      <w:ins w:id="25" w:author="Unknown">
        <w:r>
          <w:t>x</w:t>
        </w:r>
        <w:proofErr w:type="gramEnd"/>
        <w:r>
          <w:t xml:space="preserve"> value                 y value        expressions                results</w:t>
        </w:r>
      </w:ins>
    </w:p>
    <w:p w:rsidR="00240253" w:rsidRDefault="00240253" w:rsidP="00240253">
      <w:pPr>
        <w:pStyle w:val="NormalWeb"/>
        <w:rPr>
          <w:ins w:id="26" w:author="Unknown"/>
        </w:rPr>
      </w:pPr>
      <w:ins w:id="27" w:author="Unknown">
        <w:r>
          <w:lastRenderedPageBreak/>
          <w:t>10                        5                  x+=y                          x=15</w:t>
        </w:r>
      </w:ins>
    </w:p>
    <w:p w:rsidR="00240253" w:rsidRDefault="00240253" w:rsidP="00240253">
      <w:pPr>
        <w:pStyle w:val="NormalWeb"/>
        <w:rPr>
          <w:ins w:id="28" w:author="Unknown"/>
        </w:rPr>
      </w:pPr>
      <w:ins w:id="29" w:author="Unknown">
        <w:r>
          <w:t>10                        5                  x-=y-2                        x=7</w:t>
        </w:r>
      </w:ins>
    </w:p>
    <w:p w:rsidR="00240253" w:rsidRDefault="00240253" w:rsidP="00240253">
      <w:pPr>
        <w:pStyle w:val="NormalWeb"/>
        <w:rPr>
          <w:ins w:id="30" w:author="Unknown"/>
        </w:rPr>
      </w:pPr>
      <w:ins w:id="31" w:author="Unknown">
        <w:r>
          <w:t xml:space="preserve">10                        5                  x*=y*5                       x=250         </w:t>
        </w:r>
      </w:ins>
    </w:p>
    <w:p w:rsidR="00240253" w:rsidRDefault="00240253" w:rsidP="00240253">
      <w:pPr>
        <w:pStyle w:val="NormalWeb"/>
        <w:rPr>
          <w:ins w:id="32" w:author="Unknown"/>
        </w:rPr>
      </w:pPr>
      <w:ins w:id="33" w:author="Unknown">
        <w:r>
          <w:t>10                        5                  x/=x/y                         x=5</w:t>
        </w:r>
      </w:ins>
    </w:p>
    <w:p w:rsidR="00240253" w:rsidRDefault="00240253" w:rsidP="00240253">
      <w:pPr>
        <w:pStyle w:val="NormalWeb"/>
        <w:rPr>
          <w:ins w:id="34" w:author="Unknown"/>
        </w:rPr>
      </w:pPr>
      <w:ins w:id="35" w:author="Unknown">
        <w:r>
          <w:t>10                        5                  x%=y                          x=0</w:t>
        </w:r>
      </w:ins>
    </w:p>
    <w:p w:rsidR="00240253" w:rsidRDefault="00240253" w:rsidP="00240253">
      <w:pPr>
        <w:pStyle w:val="NormalWeb"/>
        <w:rPr>
          <w:ins w:id="36" w:author="Unknown"/>
        </w:rPr>
      </w:pPr>
      <w:ins w:id="37" w:author="Unknown">
        <w:r>
          <w:t> </w:t>
        </w:r>
      </w:ins>
    </w:p>
    <w:p w:rsidR="00240253" w:rsidRDefault="00240253" w:rsidP="00240253">
      <w:pPr>
        <w:pStyle w:val="NormalWeb"/>
        <w:rPr>
          <w:ins w:id="38" w:author="Unknown"/>
        </w:rPr>
      </w:pPr>
      <w:ins w:id="39" w:author="Unknown">
        <w:r>
          <w:rPr>
            <w:rStyle w:val="Strong"/>
          </w:rPr>
          <w:t xml:space="preserve">Solution: </w:t>
        </w:r>
      </w:ins>
    </w:p>
    <w:p w:rsidR="00240253" w:rsidRDefault="00240253" w:rsidP="00240253">
      <w:pPr>
        <w:pStyle w:val="NormalWeb"/>
        <w:rPr>
          <w:ins w:id="40" w:author="Unknown"/>
        </w:rPr>
      </w:pPr>
      <w:ins w:id="41"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r>
        <w:r>
          <w:br/>
        </w:r>
        <w:r>
          <w:br/>
          <w:t>int x=10;</w:t>
        </w:r>
        <w:r>
          <w:br/>
        </w:r>
        <w:r>
          <w:br/>
          <w:t>int y=5;</w:t>
        </w:r>
        <w:r>
          <w:br/>
        </w:r>
        <w:r>
          <w:br/>
        </w:r>
        <w:r>
          <w:br/>
          <w:t>Console.WriteLine("Result:");</w:t>
        </w:r>
        <w:r>
          <w:br/>
        </w:r>
        <w:r>
          <w:br/>
          <w:t>Console.WriteLine("x value\t\ty value\t\tExpressions\tResult");</w:t>
        </w:r>
        <w:r>
          <w:br/>
        </w:r>
        <w:r>
          <w:br/>
          <w:t>Console.WriteLine("{0,-8}\t{1,-8}\tx+=y \t x={2,-8}",x,y,x+y);</w:t>
        </w:r>
        <w:r>
          <w:br/>
          <w:t>Console.WriteLine("{0,-8}\t{1,-8}\tx-=y-2 \t x={2,-8}", x, y,x-y+2);</w:t>
        </w:r>
        <w:r>
          <w:br/>
          <w:t>Console.WriteLine("{0,-8}\t{1,-8}\tx*=y*5 \t x={2,-8}", x, y, x*y*5);</w:t>
        </w:r>
        <w:r>
          <w:br/>
          <w:t>Console.WriteLine("{0,-8}\t{1,-8}\tx=x/y \t x={2,-8}", x, y, (float)x/(x/y));</w:t>
        </w:r>
        <w:r>
          <w:br/>
          <w:t>Console.WriteLine("{0,-8}\t{1,-8}\tx%=y \t x={2,-8}", x, y, x%y);</w:t>
        </w:r>
        <w:r>
          <w:br/>
        </w:r>
        <w:r>
          <w:lastRenderedPageBreak/>
          <w:br/>
        </w:r>
        <w:r>
          <w:br/>
          <w:t xml:space="preserve">Console.ReadLine(); </w:t>
        </w:r>
        <w:r>
          <w:br/>
          <w:t>}</w:t>
        </w:r>
        <w:r>
          <w:br/>
          <w:t>}</w:t>
        </w:r>
        <w:r>
          <w:br/>
          <w:t>}</w:t>
        </w:r>
      </w:ins>
    </w:p>
    <w:p w:rsidR="00240253" w:rsidRDefault="00240253" w:rsidP="00240253">
      <w:pPr>
        <w:pStyle w:val="Heading3"/>
        <w:rPr>
          <w:ins w:id="42" w:author="Unknown"/>
        </w:rPr>
      </w:pPr>
      <w:ins w:id="43" w:author="Unknown">
        <w:r>
          <w:t xml:space="preserve">Exercise 3: Write C# code to prompt a user to enter an integer value. </w:t>
        </w:r>
      </w:ins>
    </w:p>
    <w:p w:rsidR="00240253" w:rsidRDefault="00240253" w:rsidP="00240253">
      <w:pPr>
        <w:rPr>
          <w:ins w:id="44" w:author="Unknown"/>
          <w:sz w:val="28"/>
          <w:szCs w:val="28"/>
        </w:rPr>
      </w:pPr>
      <w:ins w:id="45" w:author="Unknown">
        <w:r>
          <w:rPr>
            <w:sz w:val="28"/>
            <w:szCs w:val="28"/>
          </w:rPr>
          <w:t xml:space="preserve">The value is stored in a variable called </w:t>
        </w:r>
        <w:r>
          <w:rPr>
            <w:rStyle w:val="Strong"/>
            <w:sz w:val="28"/>
            <w:szCs w:val="28"/>
          </w:rPr>
          <w:t>a</w:t>
        </w:r>
        <w:r>
          <w:rPr>
            <w:sz w:val="28"/>
            <w:szCs w:val="28"/>
          </w:rPr>
          <w:t xml:space="preserve">. Then the program will show the output as seen below: </w:t>
        </w:r>
      </w:ins>
    </w:p>
    <w:p w:rsidR="00240253" w:rsidRDefault="00240253" w:rsidP="00240253">
      <w:pPr>
        <w:pStyle w:val="NormalWeb"/>
        <w:rPr>
          <w:ins w:id="46" w:author="Unknown"/>
        </w:rPr>
      </w:pPr>
      <w:ins w:id="47" w:author="Unknown">
        <w:r>
          <w:t xml:space="preserve">The value of </w:t>
        </w:r>
        <w:proofErr w:type="gramStart"/>
        <w:r>
          <w:t>a is</w:t>
        </w:r>
        <w:proofErr w:type="gramEnd"/>
        <w:r>
          <w:t xml:space="preserve"> 10.</w:t>
        </w:r>
      </w:ins>
    </w:p>
    <w:p w:rsidR="00240253" w:rsidRDefault="00240253" w:rsidP="00240253">
      <w:pPr>
        <w:pStyle w:val="NormalWeb"/>
        <w:rPr>
          <w:ins w:id="48" w:author="Unknown"/>
        </w:rPr>
      </w:pPr>
      <w:ins w:id="49" w:author="Unknown">
        <w:r>
          <w:t>................................</w:t>
        </w:r>
      </w:ins>
    </w:p>
    <w:p w:rsidR="00240253" w:rsidRDefault="00240253" w:rsidP="00240253">
      <w:pPr>
        <w:pStyle w:val="NormalWeb"/>
        <w:rPr>
          <w:ins w:id="50" w:author="Unknown"/>
        </w:rPr>
      </w:pPr>
      <w:ins w:id="51" w:author="Unknown">
        <w:r>
          <w:t>The value of ++</w:t>
        </w:r>
        <w:proofErr w:type="gramStart"/>
        <w:r>
          <w:t>a is</w:t>
        </w:r>
        <w:proofErr w:type="gramEnd"/>
        <w:r>
          <w:t xml:space="preserve"> 11.</w:t>
        </w:r>
      </w:ins>
    </w:p>
    <w:p w:rsidR="00240253" w:rsidRDefault="00240253" w:rsidP="00240253">
      <w:pPr>
        <w:pStyle w:val="NormalWeb"/>
        <w:rPr>
          <w:ins w:id="52" w:author="Unknown"/>
        </w:rPr>
      </w:pPr>
      <w:ins w:id="53" w:author="Unknown">
        <w:r>
          <w:t xml:space="preserve">The value of </w:t>
        </w:r>
        <w:proofErr w:type="gramStart"/>
        <w:r>
          <w:t>a is</w:t>
        </w:r>
        <w:proofErr w:type="gramEnd"/>
        <w:r>
          <w:t xml:space="preserve"> 11.</w:t>
        </w:r>
      </w:ins>
    </w:p>
    <w:p w:rsidR="00240253" w:rsidRDefault="00240253" w:rsidP="00240253">
      <w:pPr>
        <w:pStyle w:val="NormalWeb"/>
        <w:rPr>
          <w:ins w:id="54" w:author="Unknown"/>
        </w:rPr>
      </w:pPr>
      <w:ins w:id="55" w:author="Unknown">
        <w:r>
          <w:t>The value of a++</w:t>
        </w:r>
        <w:r>
          <w:rPr>
            <w:rStyle w:val="Strong"/>
          </w:rPr>
          <w:t xml:space="preserve"> </w:t>
        </w:r>
        <w:r>
          <w:t>is 11.</w:t>
        </w:r>
      </w:ins>
    </w:p>
    <w:p w:rsidR="00240253" w:rsidRDefault="00240253" w:rsidP="00240253">
      <w:pPr>
        <w:pStyle w:val="NormalWeb"/>
        <w:rPr>
          <w:ins w:id="56" w:author="Unknown"/>
        </w:rPr>
      </w:pPr>
      <w:ins w:id="57" w:author="Unknown">
        <w:r>
          <w:t xml:space="preserve">The value of </w:t>
        </w:r>
        <w:proofErr w:type="gramStart"/>
        <w:r>
          <w:t>a is</w:t>
        </w:r>
        <w:proofErr w:type="gramEnd"/>
        <w:r>
          <w:t xml:space="preserve"> 12.</w:t>
        </w:r>
      </w:ins>
    </w:p>
    <w:p w:rsidR="00240253" w:rsidRDefault="00240253" w:rsidP="00240253">
      <w:pPr>
        <w:pStyle w:val="NormalWeb"/>
        <w:rPr>
          <w:ins w:id="58" w:author="Unknown"/>
        </w:rPr>
      </w:pPr>
      <w:ins w:id="59" w:author="Unknown">
        <w:r>
          <w:t>The value of --</w:t>
        </w:r>
        <w:proofErr w:type="gramStart"/>
        <w:r>
          <w:t>a is</w:t>
        </w:r>
        <w:proofErr w:type="gramEnd"/>
        <w:r>
          <w:t xml:space="preserve"> 11.</w:t>
        </w:r>
      </w:ins>
    </w:p>
    <w:p w:rsidR="00240253" w:rsidRDefault="00240253" w:rsidP="00240253">
      <w:pPr>
        <w:pStyle w:val="NormalWeb"/>
        <w:rPr>
          <w:ins w:id="60" w:author="Unknown"/>
        </w:rPr>
      </w:pPr>
      <w:ins w:id="61" w:author="Unknown">
        <w:r>
          <w:t xml:space="preserve">The value of </w:t>
        </w:r>
        <w:proofErr w:type="gramStart"/>
        <w:r>
          <w:t>a is</w:t>
        </w:r>
        <w:proofErr w:type="gramEnd"/>
        <w:r>
          <w:t xml:space="preserve"> 11.</w:t>
        </w:r>
      </w:ins>
    </w:p>
    <w:p w:rsidR="00240253" w:rsidRDefault="00240253" w:rsidP="00240253">
      <w:pPr>
        <w:pStyle w:val="NormalWeb"/>
        <w:rPr>
          <w:ins w:id="62" w:author="Unknown"/>
        </w:rPr>
      </w:pPr>
      <w:ins w:id="63" w:author="Unknown">
        <w:r>
          <w:t>The value of a-- is 11.</w:t>
        </w:r>
      </w:ins>
    </w:p>
    <w:p w:rsidR="00240253" w:rsidRDefault="00240253" w:rsidP="00240253">
      <w:pPr>
        <w:pStyle w:val="NormalWeb"/>
        <w:rPr>
          <w:ins w:id="64" w:author="Unknown"/>
        </w:rPr>
      </w:pPr>
      <w:ins w:id="65" w:author="Unknown">
        <w:r>
          <w:t xml:space="preserve">The value of </w:t>
        </w:r>
        <w:proofErr w:type="gramStart"/>
        <w:r>
          <w:t>a is</w:t>
        </w:r>
        <w:proofErr w:type="gramEnd"/>
        <w:r>
          <w:t xml:space="preserve"> 10.</w:t>
        </w:r>
      </w:ins>
    </w:p>
    <w:p w:rsidR="00240253" w:rsidRDefault="00240253" w:rsidP="00240253">
      <w:pPr>
        <w:pStyle w:val="NormalWeb"/>
        <w:rPr>
          <w:ins w:id="66" w:author="Unknown"/>
        </w:rPr>
      </w:pPr>
      <w:ins w:id="67" w:author="Unknown">
        <w:r>
          <w:rPr>
            <w:rStyle w:val="Strong"/>
          </w:rPr>
          <w:t>Solution:</w:t>
        </w:r>
      </w:ins>
    </w:p>
    <w:p w:rsidR="00240253" w:rsidRDefault="00240253" w:rsidP="00240253">
      <w:pPr>
        <w:pStyle w:val="NormalWeb"/>
        <w:rPr>
          <w:ins w:id="68" w:author="Unknown"/>
        </w:rPr>
      </w:pPr>
      <w:ins w:id="69" w:author="Unknown">
        <w:r>
          <w:t>using System;</w:t>
        </w:r>
        <w:r>
          <w:br/>
          <w:t>using System.Collections.Generic;</w:t>
        </w:r>
        <w:r>
          <w:br/>
          <w:t>using System.Linq;</w:t>
        </w:r>
        <w:r>
          <w:br/>
          <w:t>using System.Text;</w:t>
        </w:r>
        <w:r>
          <w:br/>
        </w:r>
        <w:r>
          <w:br/>
          <w:t>namespace Csharp_exercises</w:t>
        </w:r>
        <w:r>
          <w:br/>
        </w:r>
        <w:r>
          <w:lastRenderedPageBreak/>
          <w:t>{</w:t>
        </w:r>
        <w:r>
          <w:br/>
          <w:t>class Program</w:t>
        </w:r>
        <w:r>
          <w:br/>
          <w:t>{</w:t>
        </w:r>
        <w:r>
          <w:br/>
          <w:t>static void Main(string[] args)</w:t>
        </w:r>
        <w:r>
          <w:br/>
          <w:t>{</w:t>
        </w:r>
        <w:r>
          <w:br/>
        </w:r>
        <w:r>
          <w:br/>
        </w:r>
        <w:r>
          <w:br/>
          <w:t>int a;</w:t>
        </w:r>
        <w:r>
          <w:br/>
          <w:t>int b;</w:t>
        </w:r>
        <w:r>
          <w:br/>
        </w:r>
        <w:r>
          <w:br/>
          <w:t>Console.Write("Enter a value:");</w:t>
        </w:r>
        <w:r>
          <w:br/>
        </w:r>
        <w:r>
          <w:br/>
        </w:r>
        <w:r>
          <w:br/>
          <w:t>a=int.Parse(Console.ReadLine()) ;</w:t>
        </w:r>
        <w:r>
          <w:br/>
        </w:r>
        <w:r>
          <w:br/>
          <w:t>Console.WriteLine("The value of a is {0}.",a);</w:t>
        </w:r>
        <w:r>
          <w:br/>
        </w:r>
        <w:r>
          <w:br/>
          <w:t>b=++a;</w:t>
        </w:r>
        <w:r>
          <w:br/>
        </w:r>
        <w:r>
          <w:br/>
          <w:t>Console.WriteLine("The value of ++a is {0}.",b);</w:t>
        </w:r>
        <w:r>
          <w:br/>
        </w:r>
        <w:r>
          <w:br/>
          <w:t>Console.WriteLine("The value of a is {0}.",a);</w:t>
        </w:r>
        <w:r>
          <w:br/>
          <w:t>b = a++;</w:t>
        </w:r>
        <w:r>
          <w:br/>
        </w:r>
        <w:r>
          <w:br/>
          <w:t>Console.WriteLine("The value of a++ is {0}.", b);</w:t>
        </w:r>
        <w:r>
          <w:br/>
          <w:t>Console.WriteLine("The value of a is {0}.", a);</w:t>
        </w:r>
        <w:r>
          <w:br/>
        </w:r>
        <w:r>
          <w:br/>
          <w:t>b=--a;</w:t>
        </w:r>
        <w:r>
          <w:br/>
        </w:r>
        <w:r>
          <w:br/>
          <w:t>Console.WriteLine("The value of --a is {0}.", b);</w:t>
        </w:r>
        <w:r>
          <w:br/>
          <w:t>Console.WriteLine("The value of a is {0}.", a);</w:t>
        </w:r>
        <w:r>
          <w:br/>
        </w:r>
        <w:r>
          <w:br/>
        </w:r>
        <w:r>
          <w:br/>
          <w:t>b=a--;</w:t>
        </w:r>
        <w:r>
          <w:br/>
        </w:r>
        <w:r>
          <w:br/>
          <w:t>Console.WriteLine("The value of a-- is {0}.", b);</w:t>
        </w:r>
        <w:r>
          <w:br/>
          <w:t>Console.WriteLine("The value of a is {0}.", a);</w:t>
        </w:r>
        <w:r>
          <w:br/>
        </w:r>
        <w:r>
          <w:br/>
        </w:r>
        <w:r>
          <w:br/>
          <w:t xml:space="preserve">Console.ReadLine(); </w:t>
        </w:r>
        <w:r>
          <w:br/>
        </w:r>
        <w:r>
          <w:lastRenderedPageBreak/>
          <w:t>    }</w:t>
        </w:r>
        <w:r>
          <w:br/>
          <w:t>  }</w:t>
        </w:r>
        <w:r>
          <w:br/>
          <w:t xml:space="preserve">} </w:t>
        </w:r>
      </w:ins>
    </w:p>
    <w:p w:rsidR="00240253" w:rsidRDefault="00240253"/>
    <w:p w:rsidR="00C34A3C" w:rsidRDefault="00C34A3C"/>
    <w:p w:rsidR="00C34A3C" w:rsidRDefault="00C34A3C" w:rsidP="00C34A3C">
      <w:pPr>
        <w:pStyle w:val="Heading2"/>
        <w:rPr>
          <w:sz w:val="36"/>
          <w:szCs w:val="36"/>
        </w:rPr>
      </w:pPr>
      <w:r>
        <w:t>C# Conditional statements if else exercises</w:t>
      </w:r>
    </w:p>
    <w:p w:rsidR="00C34A3C" w:rsidRDefault="00C34A3C" w:rsidP="00C34A3C">
      <w:pPr>
        <w:rPr>
          <w:sz w:val="28"/>
          <w:szCs w:val="28"/>
        </w:rPr>
      </w:pPr>
      <w:r>
        <w:rPr>
          <w:rFonts w:ascii="Times New Roman" w:hAnsi="Times New Roman" w:cs="Times New Roman"/>
          <w:sz w:val="28"/>
          <w:szCs w:val="28"/>
        </w:rPr>
        <w:t>﻿</w:t>
      </w:r>
    </w:p>
    <w:p w:rsidR="00C34A3C" w:rsidRDefault="00C34A3C" w:rsidP="00C34A3C">
      <w:pPr>
        <w:pStyle w:val="Heading3"/>
        <w:rPr>
          <w:ins w:id="70"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71" w:author="Unknown">
        <w:r>
          <w:t>Exercise 1: Write a C# program that prompts the user to input three integer values and find the greatest value of the three values.</w:t>
        </w:r>
      </w:ins>
    </w:p>
    <w:p w:rsidR="00C34A3C" w:rsidRDefault="00C34A3C" w:rsidP="00C34A3C">
      <w:pPr>
        <w:pStyle w:val="NormalWeb"/>
        <w:rPr>
          <w:ins w:id="72" w:author="Unknown"/>
        </w:rPr>
      </w:pPr>
      <w:ins w:id="73" w:author="Unknown">
        <w:r>
          <w:rPr>
            <w:rStyle w:val="Strong"/>
          </w:rPr>
          <w:t>Solution:</w:t>
        </w:r>
      </w:ins>
    </w:p>
    <w:p w:rsidR="00C34A3C" w:rsidRDefault="00C34A3C" w:rsidP="00C34A3C">
      <w:pPr>
        <w:pStyle w:val="NormalWeb"/>
        <w:rPr>
          <w:ins w:id="74" w:author="Unknown"/>
        </w:rPr>
      </w:pPr>
      <w:ins w:id="75"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r>
        <w:r>
          <w:br/>
        </w:r>
        <w:r>
          <w:br/>
          <w:t>int x,y,z;</w:t>
        </w:r>
        <w:r>
          <w:br/>
        </w:r>
        <w:r>
          <w:br/>
          <w:t>Console.Write("Enter value 1:");</w:t>
        </w:r>
        <w:r>
          <w:br/>
          <w:t>x = int.Parse(Console.ReadLine());</w:t>
        </w:r>
        <w:r>
          <w:br/>
          <w:t>Console.Write("Enter value 2:");</w:t>
        </w:r>
        <w:r>
          <w:br/>
          <w:t>y = int.Parse(Console.ReadLine());</w:t>
        </w:r>
        <w:r>
          <w:br/>
          <w:t>Console.Write("Enter value 3:");</w:t>
        </w:r>
        <w:r>
          <w:br/>
          <w:t>z = int.Parse(Console.ReadLine());</w:t>
        </w:r>
        <w:r>
          <w:br/>
        </w:r>
        <w:r>
          <w:br/>
        </w:r>
        <w:r>
          <w:br/>
        </w:r>
        <w:r>
          <w:lastRenderedPageBreak/>
          <w:t>if (x &gt; y)</w:t>
        </w:r>
        <w:r>
          <w:br/>
          <w:t>   if (x &gt; z) Console.Write("The greatest value is:{0}.",x);</w:t>
        </w:r>
        <w:r>
          <w:br/>
          <w:t>   else Console.Write("The greatest value is:{0}.", z);</w:t>
        </w:r>
        <w:r>
          <w:br/>
          <w:t>else if (y &gt; z) Console.Write("The greatest value is:{0}.",y);</w:t>
        </w:r>
        <w:r>
          <w:br/>
          <w:t>   else Console.Write("The greatest value is:{0}.",z);</w:t>
        </w:r>
        <w:r>
          <w:br/>
        </w:r>
        <w:r>
          <w:br/>
        </w:r>
        <w:r>
          <w:br/>
        </w:r>
        <w:r>
          <w:br/>
          <w:t xml:space="preserve">Console.ReadLine(); </w:t>
        </w:r>
        <w:r>
          <w:br/>
          <w:t>    }</w:t>
        </w:r>
        <w:r>
          <w:br/>
          <w:t>  }</w:t>
        </w:r>
        <w:r>
          <w:br/>
          <w:t>}</w:t>
        </w:r>
      </w:ins>
    </w:p>
    <w:p w:rsidR="00C34A3C" w:rsidRDefault="00C34A3C" w:rsidP="00C34A3C">
      <w:pPr>
        <w:pStyle w:val="Heading3"/>
        <w:rPr>
          <w:ins w:id="76" w:author="Unknown"/>
        </w:rPr>
      </w:pPr>
      <w:ins w:id="77" w:author="Unknown">
        <w:r>
          <w:t>Exercise 2: Write a C# program that determines a student’s grade.</w:t>
        </w:r>
      </w:ins>
    </w:p>
    <w:p w:rsidR="00C34A3C" w:rsidRDefault="00C34A3C" w:rsidP="00C34A3C">
      <w:pPr>
        <w:rPr>
          <w:ins w:id="78" w:author="Unknown"/>
          <w:sz w:val="28"/>
          <w:szCs w:val="28"/>
        </w:rPr>
      </w:pPr>
      <w:ins w:id="79" w:author="Unknown">
        <w:r>
          <w:rPr>
            <w:sz w:val="28"/>
            <w:szCs w:val="28"/>
          </w:rPr>
          <w:t xml:space="preserve">The program will read three types of </w:t>
        </w:r>
        <w:proofErr w:type="gramStart"/>
        <w:r>
          <w:rPr>
            <w:sz w:val="28"/>
            <w:szCs w:val="28"/>
          </w:rPr>
          <w:t>scores(</w:t>
        </w:r>
        <w:proofErr w:type="gramEnd"/>
        <w:r>
          <w:rPr>
            <w:sz w:val="28"/>
            <w:szCs w:val="28"/>
          </w:rPr>
          <w:t xml:space="preserve">quiz score, mid-term score, and final score) and determine the grade based on the following rules: </w:t>
        </w:r>
      </w:ins>
    </w:p>
    <w:p w:rsidR="00C34A3C" w:rsidRDefault="00C34A3C" w:rsidP="00C34A3C">
      <w:pPr>
        <w:pStyle w:val="NormalWeb"/>
        <w:rPr>
          <w:ins w:id="80" w:author="Unknown"/>
        </w:rPr>
      </w:pPr>
      <w:ins w:id="81" w:author="Unknown">
        <w:r>
          <w:t>-if the average score =90% =&gt;grade=A</w:t>
        </w:r>
        <w:r>
          <w:br/>
          <w:t>-if the average score &gt;= 70% and &lt;90% =&gt; grade=B</w:t>
        </w:r>
        <w:r>
          <w:br/>
          <w:t>-if the average score&gt;=50% and &lt;70% =&gt;grade=C</w:t>
        </w:r>
        <w:r>
          <w:br/>
          <w:t>-if the average score&lt;50% =&gt;grade=F</w:t>
        </w:r>
      </w:ins>
    </w:p>
    <w:p w:rsidR="00C34A3C" w:rsidRDefault="00C34A3C" w:rsidP="00C34A3C">
      <w:pPr>
        <w:pStyle w:val="NormalWeb"/>
        <w:rPr>
          <w:ins w:id="82" w:author="Unknown"/>
        </w:rPr>
      </w:pPr>
      <w:ins w:id="83" w:author="Unknown">
        <w:r>
          <w:rPr>
            <w:rStyle w:val="Strong"/>
          </w:rPr>
          <w:t>Solution:</w:t>
        </w:r>
      </w:ins>
    </w:p>
    <w:p w:rsidR="00C34A3C" w:rsidRDefault="00C34A3C" w:rsidP="00C34A3C">
      <w:pPr>
        <w:pStyle w:val="NormalWeb"/>
        <w:rPr>
          <w:ins w:id="84" w:author="Unknown"/>
        </w:rPr>
      </w:pPr>
      <w:ins w:id="85"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r>
        <w:r>
          <w:br/>
        </w:r>
        <w:r>
          <w:br/>
          <w:t>float quiz_score;</w:t>
        </w:r>
        <w:r>
          <w:br/>
        </w:r>
        <w:r>
          <w:lastRenderedPageBreak/>
          <w:t>float mid_score;</w:t>
        </w:r>
        <w:r>
          <w:br/>
          <w:t>float final_score;</w:t>
        </w:r>
        <w:r>
          <w:br/>
          <w:t>float avg;</w:t>
        </w:r>
        <w:r>
          <w:br/>
          <w:t>Console.Write("Enter quiz score:");</w:t>
        </w:r>
        <w:r>
          <w:br/>
          <w:t>quiz_score=float.Parse(Console.ReadLine());</w:t>
        </w:r>
        <w:r>
          <w:br/>
          <w:t>Console.Write("Enter mid-term score:");</w:t>
        </w:r>
        <w:r>
          <w:br/>
          <w:t>mid_score = float.Parse(Console.ReadLine());</w:t>
        </w:r>
        <w:r>
          <w:br/>
          <w:t>Console.Write("Enter final score:");</w:t>
        </w:r>
        <w:r>
          <w:br/>
          <w:t xml:space="preserve">final_score = float.Parse(Console.ReadLine()); </w:t>
        </w:r>
        <w:r>
          <w:br/>
          <w:t>avg = (quiz_score +mid_score+final_score) / 3;</w:t>
        </w:r>
        <w:r>
          <w:br/>
        </w:r>
        <w:r>
          <w:br/>
          <w:t>if (avg &gt;= 90) Console.WriteLine("Grade A");</w:t>
        </w:r>
        <w:r>
          <w:br/>
          <w:t>else if ((avg &gt;= 70) &amp;&amp; (avg &lt; 90)) Console.WriteLine("Grade B");</w:t>
        </w:r>
        <w:r>
          <w:br/>
          <w:t>else if ((avg &gt;= 50) &amp;&amp; (avg &lt; 70)) Console.WriteLine("Grade C");</w:t>
        </w:r>
        <w:r>
          <w:br/>
          <w:t>else if (avg &lt; 50) Console.WriteLine("Grade F");</w:t>
        </w:r>
        <w:r>
          <w:br/>
          <w:t>else Console.WriteLine("Invalid input");</w:t>
        </w:r>
        <w:r>
          <w:br/>
        </w:r>
        <w:r>
          <w:br/>
        </w:r>
        <w:r>
          <w:br/>
          <w:t xml:space="preserve">Console.ReadLine(); </w:t>
        </w:r>
        <w:r>
          <w:br/>
          <w:t>     }</w:t>
        </w:r>
        <w:r>
          <w:br/>
          <w:t>  }</w:t>
        </w:r>
        <w:r>
          <w:br/>
          <w:t>}</w:t>
        </w:r>
      </w:ins>
    </w:p>
    <w:p w:rsidR="00C34A3C" w:rsidRDefault="00C34A3C"/>
    <w:p w:rsidR="00C95971" w:rsidRDefault="00C95971"/>
    <w:p w:rsidR="00C95971" w:rsidRDefault="00C95971" w:rsidP="00C95971">
      <w:pPr>
        <w:pStyle w:val="Heading2"/>
        <w:rPr>
          <w:sz w:val="36"/>
          <w:szCs w:val="36"/>
        </w:rPr>
      </w:pPr>
      <w:r>
        <w:t>C# Conditional statements switch case</w:t>
      </w:r>
    </w:p>
    <w:p w:rsidR="00C95971" w:rsidRDefault="00C95971" w:rsidP="00C95971">
      <w:pPr>
        <w:rPr>
          <w:sz w:val="28"/>
          <w:szCs w:val="28"/>
        </w:rPr>
      </w:pPr>
      <w:r>
        <w:rPr>
          <w:rFonts w:ascii="Times New Roman" w:hAnsi="Times New Roman" w:cs="Times New Roman"/>
          <w:sz w:val="28"/>
          <w:szCs w:val="28"/>
        </w:rPr>
        <w:t>﻿</w:t>
      </w:r>
    </w:p>
    <w:p w:rsidR="00C95971" w:rsidRDefault="00C95971" w:rsidP="00C95971">
      <w:pPr>
        <w:pStyle w:val="Heading3"/>
        <w:rPr>
          <w:ins w:id="86"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87" w:author="Unknown">
        <w:r>
          <w:t xml:space="preserve">Exercise 1: Write a C# program to detect key presses. </w:t>
        </w:r>
      </w:ins>
    </w:p>
    <w:p w:rsidR="00C95971" w:rsidRDefault="00C95971" w:rsidP="00C95971">
      <w:pPr>
        <w:rPr>
          <w:ins w:id="88" w:author="Unknown"/>
          <w:sz w:val="28"/>
          <w:szCs w:val="28"/>
        </w:rPr>
      </w:pPr>
      <w:ins w:id="89" w:author="Unknown">
        <w:r>
          <w:rPr>
            <w:sz w:val="28"/>
            <w:szCs w:val="28"/>
          </w:rPr>
          <w:t xml:space="preserve">If the user pressed number </w:t>
        </w:r>
        <w:proofErr w:type="gramStart"/>
        <w:r>
          <w:rPr>
            <w:sz w:val="28"/>
            <w:szCs w:val="28"/>
          </w:rPr>
          <w:t>keys(</w:t>
        </w:r>
        <w:proofErr w:type="gramEnd"/>
        <w:r>
          <w:rPr>
            <w:sz w:val="28"/>
            <w:szCs w:val="28"/>
          </w:rPr>
          <w:t xml:space="preserve"> from 0 to 9), the program will display the number that is pressed, otherwise the program will show "Not allowed". </w:t>
        </w:r>
        <w:r>
          <w:rPr>
            <w:b/>
            <w:bCs/>
            <w:sz w:val="28"/>
            <w:szCs w:val="28"/>
          </w:rPr>
          <w:br/>
        </w:r>
        <w:r>
          <w:rPr>
            <w:b/>
            <w:bCs/>
            <w:sz w:val="28"/>
            <w:szCs w:val="28"/>
          </w:rPr>
          <w:br/>
        </w:r>
        <w:r>
          <w:rPr>
            <w:rStyle w:val="Strong"/>
            <w:sz w:val="28"/>
            <w:szCs w:val="28"/>
          </w:rPr>
          <w:t>Solution:</w:t>
        </w:r>
        <w:r>
          <w:rPr>
            <w:sz w:val="28"/>
            <w:szCs w:val="28"/>
          </w:rPr>
          <w:t xml:space="preserve"> </w:t>
        </w:r>
      </w:ins>
    </w:p>
    <w:p w:rsidR="00C95971" w:rsidRDefault="00C95971" w:rsidP="00C95971">
      <w:pPr>
        <w:pStyle w:val="NormalWeb"/>
        <w:rPr>
          <w:ins w:id="90" w:author="Unknown"/>
        </w:rPr>
      </w:pPr>
      <w:ins w:id="91" w:author="Unknown">
        <w:r>
          <w:lastRenderedPageBreak/>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t>char key;</w:t>
        </w:r>
        <w:r>
          <w:br/>
          <w:t>Console.Write("Press a number key:");</w:t>
        </w:r>
        <w:r>
          <w:br/>
          <w:t>key = (char)Console.Read();</w:t>
        </w:r>
        <w:r>
          <w:br/>
          <w:t>switch (key)</w:t>
        </w:r>
        <w:r>
          <w:br/>
          <w:t>{</w:t>
        </w:r>
        <w:r>
          <w:br/>
          <w:t>case '0': Console.WriteLine("You pressed 0"); break;</w:t>
        </w:r>
        <w:r>
          <w:br/>
          <w:t>case '1': Console.WriteLine("You pressed 1"); break;</w:t>
        </w:r>
        <w:r>
          <w:br/>
          <w:t>case '2': Console.WriteLine("You pressed 2"); break;</w:t>
        </w:r>
        <w:r>
          <w:br/>
          <w:t>case '3': Console.WriteLine("You pressed 3"); break;</w:t>
        </w:r>
        <w:r>
          <w:br/>
          <w:t>case '4': Console.WriteLine("You pressed 4"); break;</w:t>
        </w:r>
        <w:r>
          <w:br/>
          <w:t>case '5': Console.WriteLine("You pressed 5"); break;</w:t>
        </w:r>
        <w:r>
          <w:br/>
          <w:t>case '6': Console.WriteLine("You pressed 6"); break;</w:t>
        </w:r>
        <w:r>
          <w:br/>
          <w:t>case '7': Console.WriteLine("You pressed 7"); break;</w:t>
        </w:r>
        <w:r>
          <w:br/>
          <w:t>case '8': Console.WriteLine("You pressed 8"); break;</w:t>
        </w:r>
        <w:r>
          <w:br/>
          <w:t>case '9': Console.WriteLine("You pressed 9"); break;</w:t>
        </w:r>
        <w:r>
          <w:br/>
          <w:t>default: Console.WriteLine("Not allowed!"); break;</w:t>
        </w:r>
        <w:r>
          <w:br/>
        </w:r>
        <w:r>
          <w:br/>
          <w:t>            }</w:t>
        </w:r>
        <w:r>
          <w:br/>
        </w:r>
        <w:r>
          <w:br/>
        </w:r>
        <w:r>
          <w:br/>
          <w:t>     }</w:t>
        </w:r>
        <w:r>
          <w:br/>
          <w:t>  }</w:t>
        </w:r>
        <w:r>
          <w:br/>
          <w:t>}</w:t>
        </w:r>
      </w:ins>
    </w:p>
    <w:p w:rsidR="00C95971" w:rsidRDefault="00C95971" w:rsidP="00C95971">
      <w:pPr>
        <w:pStyle w:val="Heading3"/>
        <w:rPr>
          <w:ins w:id="92" w:author="Unknown"/>
        </w:rPr>
      </w:pPr>
      <w:ins w:id="93" w:author="Unknown">
        <w:r>
          <w:t>Exercise 2: Write a C# program that allows the user to choose the correct answer of a question.</w:t>
        </w:r>
      </w:ins>
    </w:p>
    <w:p w:rsidR="00C95971" w:rsidRDefault="00C95971" w:rsidP="00C95971">
      <w:pPr>
        <w:rPr>
          <w:ins w:id="94" w:author="Unknown"/>
          <w:sz w:val="28"/>
          <w:szCs w:val="28"/>
        </w:rPr>
      </w:pPr>
      <w:ins w:id="95" w:author="Unknown">
        <w:r>
          <w:rPr>
            <w:sz w:val="28"/>
            <w:szCs w:val="28"/>
          </w:rPr>
          <w:t xml:space="preserve">See the example below: </w:t>
        </w:r>
      </w:ins>
    </w:p>
    <w:p w:rsidR="00C95971" w:rsidRDefault="00C95971" w:rsidP="00C95971">
      <w:pPr>
        <w:pStyle w:val="NormalWeb"/>
        <w:rPr>
          <w:ins w:id="96" w:author="Unknown"/>
        </w:rPr>
      </w:pPr>
      <w:ins w:id="97" w:author="Unknown">
        <w:r>
          <w:lastRenderedPageBreak/>
          <w:t>What is the correct way to declare a variable to store an integer value in C#?</w:t>
        </w:r>
      </w:ins>
    </w:p>
    <w:p w:rsidR="00C95971" w:rsidRDefault="00C95971" w:rsidP="00C95971">
      <w:pPr>
        <w:pStyle w:val="NormalWeb"/>
        <w:rPr>
          <w:ins w:id="98" w:author="Unknown"/>
        </w:rPr>
      </w:pPr>
      <w:proofErr w:type="gramStart"/>
      <w:ins w:id="99" w:author="Unknown">
        <w:r>
          <w:t>a</w:t>
        </w:r>
        <w:proofErr w:type="gramEnd"/>
        <w:r>
          <w:t>. int 1x=10;</w:t>
        </w:r>
      </w:ins>
    </w:p>
    <w:p w:rsidR="00C95971" w:rsidRDefault="00C95971" w:rsidP="00C95971">
      <w:pPr>
        <w:pStyle w:val="NormalWeb"/>
        <w:rPr>
          <w:ins w:id="100" w:author="Unknown"/>
        </w:rPr>
      </w:pPr>
      <w:proofErr w:type="gramStart"/>
      <w:ins w:id="101" w:author="Unknown">
        <w:r>
          <w:t>b</w:t>
        </w:r>
        <w:proofErr w:type="gramEnd"/>
        <w:r>
          <w:t>. int x=10;</w:t>
        </w:r>
      </w:ins>
    </w:p>
    <w:p w:rsidR="00C95971" w:rsidRDefault="00C95971" w:rsidP="00C95971">
      <w:pPr>
        <w:pStyle w:val="NormalWeb"/>
        <w:rPr>
          <w:ins w:id="102" w:author="Unknown"/>
        </w:rPr>
      </w:pPr>
      <w:proofErr w:type="gramStart"/>
      <w:ins w:id="103" w:author="Unknown">
        <w:r>
          <w:t>c</w:t>
        </w:r>
        <w:proofErr w:type="gramEnd"/>
        <w:r>
          <w:t>. float x=10.0f;</w:t>
        </w:r>
      </w:ins>
    </w:p>
    <w:p w:rsidR="00C95971" w:rsidRDefault="00C95971" w:rsidP="00C95971">
      <w:pPr>
        <w:pStyle w:val="NormalWeb"/>
        <w:rPr>
          <w:ins w:id="104" w:author="Unknown"/>
        </w:rPr>
      </w:pPr>
      <w:proofErr w:type="gramStart"/>
      <w:ins w:id="105" w:author="Unknown">
        <w:r>
          <w:t>d</w:t>
        </w:r>
        <w:proofErr w:type="gramEnd"/>
        <w:r>
          <w:t>. string x="10";</w:t>
        </w:r>
      </w:ins>
    </w:p>
    <w:p w:rsidR="00C95971" w:rsidRDefault="00C95971" w:rsidP="00C95971">
      <w:pPr>
        <w:pStyle w:val="NormalWeb"/>
        <w:rPr>
          <w:ins w:id="106" w:author="Unknown"/>
        </w:rPr>
      </w:pPr>
      <w:ins w:id="107" w:author="Unknown">
        <w:r>
          <w:t>Choose the answer letter: c</w:t>
        </w:r>
      </w:ins>
    </w:p>
    <w:p w:rsidR="00C95971" w:rsidRDefault="00C95971" w:rsidP="00C95971">
      <w:pPr>
        <w:pStyle w:val="NormalWeb"/>
        <w:rPr>
          <w:ins w:id="108" w:author="Unknown"/>
        </w:rPr>
      </w:pPr>
      <w:ins w:id="109" w:author="Unknown">
        <w:r>
          <w:t>Incorrect choice!</w:t>
        </w:r>
      </w:ins>
    </w:p>
    <w:p w:rsidR="00C95971" w:rsidRDefault="00C95971" w:rsidP="00C95971">
      <w:pPr>
        <w:pStyle w:val="NormalWeb"/>
        <w:rPr>
          <w:ins w:id="110" w:author="Unknown"/>
        </w:rPr>
      </w:pPr>
      <w:ins w:id="111" w:author="Unknown">
        <w:r>
          <w:rPr>
            <w:rStyle w:val="Strong"/>
          </w:rPr>
          <w:t>Solution:</w:t>
        </w:r>
      </w:ins>
    </w:p>
    <w:p w:rsidR="00C95971" w:rsidRDefault="00C95971" w:rsidP="00C95971">
      <w:pPr>
        <w:pStyle w:val="NormalWeb"/>
        <w:rPr>
          <w:ins w:id="112" w:author="Unknown"/>
        </w:rPr>
      </w:pPr>
      <w:ins w:id="113"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ins>
    </w:p>
    <w:p w:rsidR="00C95971" w:rsidRDefault="00C95971" w:rsidP="00C95971">
      <w:pPr>
        <w:pStyle w:val="NormalWeb"/>
        <w:rPr>
          <w:ins w:id="114" w:author="Unknown"/>
        </w:rPr>
      </w:pPr>
      <w:ins w:id="115" w:author="Unknown">
        <w:r>
          <w:t>Console.WriteLine("What is the correct way to declare a variable to store an integer value in C#?");</w:t>
        </w:r>
        <w:r>
          <w:br/>
          <w:t>Console.WriteLine("a. int 1x=10");</w:t>
        </w:r>
        <w:r>
          <w:br/>
          <w:t>Console.WriteLine("b. int x=10");</w:t>
        </w:r>
        <w:r>
          <w:br/>
          <w:t>Console.WriteLine("c. float x=10.0f");</w:t>
        </w:r>
        <w:r>
          <w:br/>
          <w:t>Console.WriteLine("d. string x=\"10\"");</w:t>
        </w:r>
        <w:r>
          <w:br/>
          <w:t>Console.WriteLine("Choose the answer letter:");</w:t>
        </w:r>
        <w:r>
          <w:br/>
          <w:t>char ans = (char)Console.read();</w:t>
        </w:r>
        <w:r>
          <w:br/>
          <w:t>switch (ans)</w:t>
        </w:r>
        <w:r>
          <w:br/>
          <w:t>{</w:t>
        </w:r>
        <w:r>
          <w:br/>
          <w:t>   case 'a':Console.WriteLine("Invalid choice!"); break;</w:t>
        </w:r>
        <w:r>
          <w:br/>
          <w:t>   case 'b':Console.WriteLine("Congratulation!"); break;</w:t>
        </w:r>
        <w:r>
          <w:br/>
          <w:t>  case 'c':Console.WriteLine("Invalid choice!"); break;</w:t>
        </w:r>
        <w:r>
          <w:br/>
        </w:r>
        <w:r>
          <w:lastRenderedPageBreak/>
          <w:t>  case 'd':Console.WriteLine("Invalid choice!"); break;</w:t>
        </w:r>
        <w:r>
          <w:br/>
          <w:t>  default:Console.WriteLine("Bad choice!");break;</w:t>
        </w:r>
        <w:r>
          <w:br/>
        </w:r>
        <w:r>
          <w:br/>
        </w:r>
        <w:r>
          <w:br/>
          <w:t>       }</w:t>
        </w:r>
        <w:r>
          <w:br/>
        </w:r>
        <w:r>
          <w:br/>
        </w:r>
        <w:r>
          <w:br/>
          <w:t>    }</w:t>
        </w:r>
        <w:r>
          <w:br/>
        </w:r>
        <w:r>
          <w:br/>
          <w:t>   }</w:t>
        </w:r>
      </w:ins>
    </w:p>
    <w:p w:rsidR="00C95971" w:rsidRDefault="00C95971" w:rsidP="00C95971">
      <w:pPr>
        <w:pStyle w:val="NormalWeb"/>
        <w:rPr>
          <w:ins w:id="116" w:author="Unknown"/>
        </w:rPr>
      </w:pPr>
      <w:ins w:id="117" w:author="Unknown">
        <w:r>
          <w:t>}</w:t>
        </w:r>
      </w:ins>
    </w:p>
    <w:p w:rsidR="00C95971" w:rsidRDefault="00C95971"/>
    <w:p w:rsidR="003010BB" w:rsidRDefault="003010BB"/>
    <w:p w:rsidR="003010BB" w:rsidRDefault="003010BB"/>
    <w:p w:rsidR="003010BB" w:rsidRDefault="003010BB" w:rsidP="003010BB">
      <w:pPr>
        <w:pStyle w:val="Heading2"/>
        <w:rPr>
          <w:sz w:val="36"/>
          <w:szCs w:val="36"/>
        </w:rPr>
      </w:pPr>
      <w:r>
        <w:t>C# Loops: for loop exercises</w:t>
      </w:r>
    </w:p>
    <w:p w:rsidR="003010BB" w:rsidRDefault="003010BB" w:rsidP="003010BB">
      <w:pPr>
        <w:rPr>
          <w:sz w:val="28"/>
          <w:szCs w:val="28"/>
        </w:rPr>
      </w:pPr>
      <w:r>
        <w:rPr>
          <w:rFonts w:ascii="Times New Roman" w:hAnsi="Times New Roman" w:cs="Times New Roman"/>
          <w:sz w:val="28"/>
          <w:szCs w:val="28"/>
        </w:rPr>
        <w:t>﻿</w:t>
      </w:r>
    </w:p>
    <w:p w:rsidR="003010BB" w:rsidRDefault="003010BB" w:rsidP="003010BB">
      <w:pPr>
        <w:pStyle w:val="Heading3"/>
        <w:rPr>
          <w:ins w:id="118"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119" w:author="Unknown">
        <w:r>
          <w:t>Exercise 1: Write C# code to produce the output shown below:</w:t>
        </w:r>
      </w:ins>
    </w:p>
    <w:p w:rsidR="003010BB" w:rsidRDefault="003010BB" w:rsidP="003010BB">
      <w:pPr>
        <w:pStyle w:val="NormalWeb"/>
        <w:rPr>
          <w:ins w:id="120" w:author="Unknown"/>
        </w:rPr>
      </w:pPr>
      <w:ins w:id="121" w:author="Unknown">
        <w:r>
          <w:t>*******</w:t>
        </w:r>
      </w:ins>
    </w:p>
    <w:p w:rsidR="003010BB" w:rsidRDefault="003010BB" w:rsidP="003010BB">
      <w:pPr>
        <w:pStyle w:val="NormalWeb"/>
        <w:rPr>
          <w:ins w:id="122" w:author="Unknown"/>
        </w:rPr>
      </w:pPr>
      <w:ins w:id="123" w:author="Unknown">
        <w:r>
          <w:t>******</w:t>
        </w:r>
      </w:ins>
    </w:p>
    <w:p w:rsidR="003010BB" w:rsidRDefault="003010BB" w:rsidP="003010BB">
      <w:pPr>
        <w:pStyle w:val="NormalWeb"/>
        <w:rPr>
          <w:ins w:id="124" w:author="Unknown"/>
        </w:rPr>
      </w:pPr>
      <w:ins w:id="125" w:author="Unknown">
        <w:r>
          <w:t>*****</w:t>
        </w:r>
      </w:ins>
    </w:p>
    <w:p w:rsidR="003010BB" w:rsidRDefault="003010BB" w:rsidP="003010BB">
      <w:pPr>
        <w:pStyle w:val="NormalWeb"/>
        <w:rPr>
          <w:ins w:id="126" w:author="Unknown"/>
        </w:rPr>
      </w:pPr>
      <w:ins w:id="127" w:author="Unknown">
        <w:r>
          <w:t>****</w:t>
        </w:r>
      </w:ins>
    </w:p>
    <w:p w:rsidR="003010BB" w:rsidRDefault="003010BB" w:rsidP="003010BB">
      <w:pPr>
        <w:pStyle w:val="NormalWeb"/>
        <w:rPr>
          <w:ins w:id="128" w:author="Unknown"/>
        </w:rPr>
      </w:pPr>
      <w:ins w:id="129" w:author="Unknown">
        <w:r>
          <w:t>***</w:t>
        </w:r>
      </w:ins>
    </w:p>
    <w:p w:rsidR="003010BB" w:rsidRDefault="003010BB" w:rsidP="003010BB">
      <w:pPr>
        <w:pStyle w:val="NormalWeb"/>
        <w:rPr>
          <w:ins w:id="130" w:author="Unknown"/>
        </w:rPr>
      </w:pPr>
      <w:ins w:id="131" w:author="Unknown">
        <w:r>
          <w:t>**</w:t>
        </w:r>
      </w:ins>
    </w:p>
    <w:p w:rsidR="003010BB" w:rsidRDefault="003010BB" w:rsidP="003010BB">
      <w:pPr>
        <w:pStyle w:val="NormalWeb"/>
        <w:rPr>
          <w:ins w:id="132" w:author="Unknown"/>
        </w:rPr>
      </w:pPr>
      <w:ins w:id="133" w:author="Unknown">
        <w:r>
          <w:t>*</w:t>
        </w:r>
      </w:ins>
    </w:p>
    <w:p w:rsidR="003010BB" w:rsidRDefault="003010BB" w:rsidP="003010BB">
      <w:pPr>
        <w:pStyle w:val="NormalWeb"/>
        <w:rPr>
          <w:ins w:id="134" w:author="Unknown"/>
        </w:rPr>
      </w:pPr>
      <w:ins w:id="135" w:author="Unknown">
        <w:r>
          <w:rPr>
            <w:rStyle w:val="Strong"/>
          </w:rPr>
          <w:t xml:space="preserve">Solution: </w:t>
        </w:r>
      </w:ins>
    </w:p>
    <w:p w:rsidR="003010BB" w:rsidRDefault="003010BB" w:rsidP="003010BB">
      <w:pPr>
        <w:pStyle w:val="NormalWeb"/>
        <w:spacing w:after="280" w:afterAutospacing="0"/>
        <w:rPr>
          <w:ins w:id="136" w:author="Unknown"/>
        </w:rPr>
      </w:pPr>
      <w:ins w:id="137" w:author="Unknown">
        <w:r>
          <w:lastRenderedPageBreak/>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t>int i,j;</w:t>
        </w:r>
        <w:r>
          <w:br/>
          <w:t>for(i=0;i&lt;=6;i++){</w:t>
        </w:r>
        <w:r>
          <w:br/>
          <w:t>  for(j=1;j&lt;=7-i;j++) Console.Write("*");</w:t>
        </w:r>
        <w:r>
          <w:br/>
          <w:t xml:space="preserve">Console.Write("\n"); </w:t>
        </w:r>
        <w:r>
          <w:br/>
          <w:t>}</w:t>
        </w:r>
        <w:r>
          <w:br/>
        </w:r>
        <w:r>
          <w:br/>
        </w:r>
        <w:r>
          <w:br/>
          <w:t xml:space="preserve">Console.ReadLine(); </w:t>
        </w:r>
        <w:r>
          <w:br/>
        </w:r>
        <w:r>
          <w:br/>
        </w:r>
        <w:r>
          <w:br/>
          <w:t>   }</w:t>
        </w:r>
        <w:r>
          <w:br/>
          <w:t> }</w:t>
        </w:r>
        <w:r>
          <w:br/>
          <w:t>}</w:t>
        </w:r>
      </w:ins>
    </w:p>
    <w:p w:rsidR="003010BB" w:rsidRDefault="003010BB" w:rsidP="003010BB">
      <w:pPr>
        <w:pStyle w:val="Heading3"/>
        <w:rPr>
          <w:ins w:id="138" w:author="Unknown"/>
        </w:rPr>
      </w:pPr>
      <w:ins w:id="139" w:author="Unknown">
        <w:r>
          <w:t>Exercise 2: Write C# code to print the following pattern:</w:t>
        </w:r>
      </w:ins>
    </w:p>
    <w:p w:rsidR="003010BB" w:rsidRDefault="003010BB" w:rsidP="003010BB">
      <w:pPr>
        <w:pStyle w:val="NormalWeb"/>
        <w:rPr>
          <w:ins w:id="140" w:author="Unknown"/>
        </w:rPr>
      </w:pPr>
      <w:ins w:id="141" w:author="Unknown">
        <w:r>
          <w:t>1******</w:t>
        </w:r>
      </w:ins>
    </w:p>
    <w:p w:rsidR="003010BB" w:rsidRDefault="003010BB" w:rsidP="003010BB">
      <w:pPr>
        <w:pStyle w:val="NormalWeb"/>
        <w:rPr>
          <w:ins w:id="142" w:author="Unknown"/>
        </w:rPr>
      </w:pPr>
      <w:ins w:id="143" w:author="Unknown">
        <w:r>
          <w:t>12*****</w:t>
        </w:r>
      </w:ins>
    </w:p>
    <w:p w:rsidR="003010BB" w:rsidRDefault="003010BB" w:rsidP="003010BB">
      <w:pPr>
        <w:pStyle w:val="NormalWeb"/>
        <w:rPr>
          <w:ins w:id="144" w:author="Unknown"/>
        </w:rPr>
      </w:pPr>
      <w:ins w:id="145" w:author="Unknown">
        <w:r>
          <w:t>123****</w:t>
        </w:r>
      </w:ins>
    </w:p>
    <w:p w:rsidR="003010BB" w:rsidRDefault="003010BB" w:rsidP="003010BB">
      <w:pPr>
        <w:pStyle w:val="NormalWeb"/>
        <w:rPr>
          <w:ins w:id="146" w:author="Unknown"/>
        </w:rPr>
      </w:pPr>
      <w:ins w:id="147" w:author="Unknown">
        <w:r>
          <w:t>1234***</w:t>
        </w:r>
      </w:ins>
    </w:p>
    <w:p w:rsidR="003010BB" w:rsidRDefault="003010BB" w:rsidP="003010BB">
      <w:pPr>
        <w:pStyle w:val="NormalWeb"/>
        <w:rPr>
          <w:ins w:id="148" w:author="Unknown"/>
        </w:rPr>
      </w:pPr>
      <w:ins w:id="149" w:author="Unknown">
        <w:r>
          <w:t>12345**</w:t>
        </w:r>
      </w:ins>
    </w:p>
    <w:p w:rsidR="003010BB" w:rsidRDefault="003010BB" w:rsidP="003010BB">
      <w:pPr>
        <w:pStyle w:val="NormalWeb"/>
        <w:rPr>
          <w:ins w:id="150" w:author="Unknown"/>
        </w:rPr>
      </w:pPr>
      <w:ins w:id="151" w:author="Unknown">
        <w:r>
          <w:t>123456*</w:t>
        </w:r>
      </w:ins>
    </w:p>
    <w:p w:rsidR="003010BB" w:rsidRDefault="003010BB" w:rsidP="003010BB">
      <w:pPr>
        <w:pStyle w:val="NormalWeb"/>
        <w:rPr>
          <w:ins w:id="152" w:author="Unknown"/>
        </w:rPr>
      </w:pPr>
      <w:ins w:id="153" w:author="Unknown">
        <w:r>
          <w:t>1234567</w:t>
        </w:r>
      </w:ins>
    </w:p>
    <w:p w:rsidR="003010BB" w:rsidRDefault="003010BB" w:rsidP="003010BB">
      <w:pPr>
        <w:pStyle w:val="NormalWeb"/>
        <w:rPr>
          <w:ins w:id="154" w:author="Unknown"/>
        </w:rPr>
      </w:pPr>
      <w:ins w:id="155" w:author="Unknown">
        <w:r>
          <w:rPr>
            <w:rStyle w:val="Strong"/>
          </w:rPr>
          <w:lastRenderedPageBreak/>
          <w:t xml:space="preserve">Solution: </w:t>
        </w:r>
      </w:ins>
    </w:p>
    <w:p w:rsidR="003010BB" w:rsidRDefault="003010BB" w:rsidP="003010BB">
      <w:pPr>
        <w:pStyle w:val="NormalWeb"/>
        <w:rPr>
          <w:ins w:id="156" w:author="Unknown"/>
        </w:rPr>
      </w:pPr>
      <w:ins w:id="157"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t>int i,j,k;</w:t>
        </w:r>
        <w:r>
          <w:br/>
        </w:r>
        <w:r>
          <w:br/>
          <w:t>   for (i = 1; i &lt;= 7; i++)</w:t>
        </w:r>
        <w:r>
          <w:br/>
          <w:t>    {</w:t>
        </w:r>
        <w:r>
          <w:br/>
          <w:t>       for (j = 1; j &lt;= i; ++j)</w:t>
        </w:r>
        <w:r>
          <w:br/>
          <w:t>          Console.Write(j);</w:t>
        </w:r>
        <w:r>
          <w:br/>
        </w:r>
        <w:r>
          <w:br/>
          <w:t>       for (k = 7 - i; k &gt;= 1; k--)</w:t>
        </w:r>
        <w:r>
          <w:br/>
          <w:t>          Console.Write("*");</w:t>
        </w:r>
        <w:r>
          <w:br/>
        </w:r>
        <w:r>
          <w:br/>
          <w:t> Console.Write("\n");</w:t>
        </w:r>
        <w:r>
          <w:br/>
          <w:t>}</w:t>
        </w:r>
        <w:r>
          <w:br/>
        </w:r>
        <w:r>
          <w:br/>
        </w:r>
        <w:r>
          <w:br/>
          <w:t xml:space="preserve">Console.ReadLine(); </w:t>
        </w:r>
        <w:r>
          <w:br/>
        </w:r>
        <w:r>
          <w:br/>
        </w:r>
        <w:r>
          <w:br/>
          <w:t>  }</w:t>
        </w:r>
        <w:r>
          <w:br/>
          <w:t> }</w:t>
        </w:r>
        <w:r>
          <w:br/>
        </w:r>
        <w:r>
          <w:rPr>
            <w:rStyle w:val="Strong"/>
          </w:rPr>
          <w:t>}</w:t>
        </w:r>
      </w:ins>
    </w:p>
    <w:p w:rsidR="003010BB" w:rsidRDefault="003010BB"/>
    <w:p w:rsidR="00862E47" w:rsidRDefault="00862E47" w:rsidP="00862E47">
      <w:pPr>
        <w:pStyle w:val="Heading2"/>
        <w:rPr>
          <w:sz w:val="36"/>
          <w:szCs w:val="36"/>
        </w:rPr>
      </w:pPr>
      <w:r>
        <w:t>C# Loops: while loop exercises</w:t>
      </w:r>
    </w:p>
    <w:p w:rsidR="00862E47" w:rsidRDefault="00862E47" w:rsidP="00862E47">
      <w:pPr>
        <w:rPr>
          <w:sz w:val="28"/>
          <w:szCs w:val="28"/>
        </w:rPr>
      </w:pPr>
      <w:r>
        <w:rPr>
          <w:rFonts w:ascii="Times New Roman" w:hAnsi="Times New Roman" w:cs="Times New Roman"/>
          <w:sz w:val="28"/>
          <w:szCs w:val="28"/>
        </w:rPr>
        <w:t>﻿</w:t>
      </w:r>
    </w:p>
    <w:p w:rsidR="00862E47" w:rsidRDefault="00862E47" w:rsidP="00862E47">
      <w:pPr>
        <w:pStyle w:val="Heading3"/>
        <w:rPr>
          <w:ins w:id="158" w:author="Unknown"/>
        </w:rPr>
      </w:pPr>
      <w:r>
        <w:rPr>
          <w:sz w:val="28"/>
          <w:szCs w:val="28"/>
        </w:rPr>
        <w:lastRenderedPageBreak/>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159" w:author="Unknown">
        <w:r>
          <w:t>Exercise 1: Write C# program to prompt the user to choose the correct answer from a list of answer choices of a question.</w:t>
        </w:r>
      </w:ins>
    </w:p>
    <w:p w:rsidR="00862E47" w:rsidRDefault="00862E47" w:rsidP="00862E47">
      <w:pPr>
        <w:rPr>
          <w:ins w:id="160" w:author="Unknown"/>
          <w:sz w:val="28"/>
          <w:szCs w:val="28"/>
        </w:rPr>
      </w:pPr>
      <w:ins w:id="161" w:author="Unknown">
        <w:r>
          <w:rPr>
            <w:sz w:val="28"/>
            <w:szCs w:val="28"/>
          </w:rPr>
          <w:t xml:space="preserve">The user can choose to continue answering the question or stop answering it. See the example below: </w:t>
        </w:r>
      </w:ins>
    </w:p>
    <w:p w:rsidR="00862E47" w:rsidRDefault="00862E47" w:rsidP="00862E47">
      <w:pPr>
        <w:pStyle w:val="NormalWeb"/>
        <w:rPr>
          <w:ins w:id="162" w:author="Unknown"/>
        </w:rPr>
      </w:pPr>
      <w:ins w:id="163" w:author="Unknown">
        <w:r>
          <w:t>What is the command keyword to exit a loop in C#?</w:t>
        </w:r>
      </w:ins>
    </w:p>
    <w:p w:rsidR="00862E47" w:rsidRDefault="00862E47" w:rsidP="00862E47">
      <w:pPr>
        <w:pStyle w:val="NormalWeb"/>
        <w:rPr>
          <w:ins w:id="164" w:author="Unknown"/>
        </w:rPr>
      </w:pPr>
      <w:proofErr w:type="gramStart"/>
      <w:ins w:id="165" w:author="Unknown">
        <w:r>
          <w:t>a</w:t>
        </w:r>
        <w:proofErr w:type="gramEnd"/>
        <w:r>
          <w:t>. int</w:t>
        </w:r>
      </w:ins>
    </w:p>
    <w:p w:rsidR="00862E47" w:rsidRDefault="00862E47" w:rsidP="00862E47">
      <w:pPr>
        <w:pStyle w:val="NormalWeb"/>
        <w:rPr>
          <w:ins w:id="166" w:author="Unknown"/>
        </w:rPr>
      </w:pPr>
      <w:proofErr w:type="gramStart"/>
      <w:ins w:id="167" w:author="Unknown">
        <w:r>
          <w:t>b</w:t>
        </w:r>
        <w:proofErr w:type="gramEnd"/>
        <w:r>
          <w:t>. continue</w:t>
        </w:r>
      </w:ins>
    </w:p>
    <w:p w:rsidR="00862E47" w:rsidRDefault="00862E47" w:rsidP="00862E47">
      <w:pPr>
        <w:pStyle w:val="NormalWeb"/>
        <w:rPr>
          <w:ins w:id="168" w:author="Unknown"/>
        </w:rPr>
      </w:pPr>
      <w:proofErr w:type="gramStart"/>
      <w:ins w:id="169" w:author="Unknown">
        <w:r>
          <w:t>c</w:t>
        </w:r>
        <w:proofErr w:type="gramEnd"/>
        <w:r>
          <w:t>. break</w:t>
        </w:r>
      </w:ins>
    </w:p>
    <w:p w:rsidR="00862E47" w:rsidRDefault="00862E47" w:rsidP="00862E47">
      <w:pPr>
        <w:pStyle w:val="NormalWeb"/>
        <w:rPr>
          <w:ins w:id="170" w:author="Unknown"/>
        </w:rPr>
      </w:pPr>
      <w:proofErr w:type="gramStart"/>
      <w:ins w:id="171" w:author="Unknown">
        <w:r>
          <w:t>d</w:t>
        </w:r>
        <w:proofErr w:type="gramEnd"/>
        <w:r>
          <w:t>. exit</w:t>
        </w:r>
      </w:ins>
    </w:p>
    <w:p w:rsidR="00862E47" w:rsidRDefault="00862E47" w:rsidP="00862E47">
      <w:pPr>
        <w:pStyle w:val="NormalWeb"/>
        <w:rPr>
          <w:ins w:id="172" w:author="Unknown"/>
        </w:rPr>
      </w:pPr>
      <w:ins w:id="173" w:author="Unknown">
        <w:r>
          <w:t>Enter your choice: b</w:t>
        </w:r>
      </w:ins>
    </w:p>
    <w:p w:rsidR="00862E47" w:rsidRDefault="00862E47" w:rsidP="00862E47">
      <w:pPr>
        <w:pStyle w:val="NormalWeb"/>
        <w:rPr>
          <w:ins w:id="174" w:author="Unknown"/>
        </w:rPr>
      </w:pPr>
      <w:ins w:id="175" w:author="Unknown">
        <w:r>
          <w:t>Incorrect!</w:t>
        </w:r>
      </w:ins>
    </w:p>
    <w:p w:rsidR="00862E47" w:rsidRDefault="00862E47" w:rsidP="00862E47">
      <w:pPr>
        <w:pStyle w:val="NormalWeb"/>
        <w:rPr>
          <w:ins w:id="176" w:author="Unknown"/>
        </w:rPr>
      </w:pPr>
      <w:proofErr w:type="gramStart"/>
      <w:ins w:id="177" w:author="Unknown">
        <w:r>
          <w:t>Again?</w:t>
        </w:r>
        <w:proofErr w:type="gramEnd"/>
        <w:r>
          <w:t xml:space="preserve"> </w:t>
        </w:r>
        <w:proofErr w:type="gramStart"/>
        <w:r>
          <w:t>press</w:t>
        </w:r>
        <w:proofErr w:type="gramEnd"/>
        <w:r>
          <w:t xml:space="preserve"> y to continue:</w:t>
        </w:r>
      </w:ins>
    </w:p>
    <w:p w:rsidR="00862E47" w:rsidRDefault="00862E47" w:rsidP="00862E47">
      <w:pPr>
        <w:pStyle w:val="NormalWeb"/>
        <w:rPr>
          <w:ins w:id="178" w:author="Unknown"/>
        </w:rPr>
      </w:pPr>
      <w:ins w:id="179" w:author="Unknown">
        <w:r>
          <w:rPr>
            <w:rStyle w:val="Strong"/>
          </w:rPr>
          <w:t xml:space="preserve">Solution: </w:t>
        </w:r>
      </w:ins>
    </w:p>
    <w:p w:rsidR="00862E47" w:rsidRDefault="00862E47" w:rsidP="00862E47">
      <w:pPr>
        <w:pStyle w:val="NormalWeb"/>
        <w:rPr>
          <w:ins w:id="180" w:author="Unknown"/>
        </w:rPr>
      </w:pPr>
      <w:ins w:id="181" w:author="Unknown">
        <w:r>
          <w:t>uusing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t>string choice;</w:t>
        </w:r>
        <w:r>
          <w:br/>
          <w:t>string con="y";</w:t>
        </w:r>
        <w:r>
          <w:br/>
          <w:t>Console.WriteLine("What is the command keyword to exit a loop in C#?");</w:t>
        </w:r>
        <w:r>
          <w:br/>
          <w:t>Console.WriteLine("a.quit");</w:t>
        </w:r>
        <w:r>
          <w:br/>
        </w:r>
        <w:r>
          <w:lastRenderedPageBreak/>
          <w:t>Console.WriteLine("b.continue");</w:t>
        </w:r>
        <w:r>
          <w:br/>
          <w:t>Console.WriteLine("c.break");</w:t>
        </w:r>
        <w:r>
          <w:br/>
          <w:t>Console.WriteLine("d.exit");</w:t>
        </w:r>
        <w:r>
          <w:br/>
        </w:r>
        <w:r>
          <w:br/>
        </w:r>
        <w:r>
          <w:br/>
          <w:t>while (con=="y")</w:t>
        </w:r>
        <w:r>
          <w:br/>
          <w:t>{</w:t>
        </w:r>
        <w:r>
          <w:br/>
          <w:t>  Console.Write("Enter your choice:");</w:t>
        </w:r>
        <w:r>
          <w:br/>
          <w:t>  choice =Console.ReadLine();</w:t>
        </w:r>
        <w:r>
          <w:br/>
        </w:r>
        <w:r>
          <w:br/>
          <w:t>  if (choice == "c")</w:t>
        </w:r>
        <w:r>
          <w:br/>
          <w:t>  {</w:t>
        </w:r>
        <w:r>
          <w:br/>
          <w:t>    Console.WriteLine("Congratulation!");</w:t>
        </w:r>
        <w:r>
          <w:br/>
          <w:t>  }</w:t>
        </w:r>
        <w:r>
          <w:br/>
          <w:t>  else if (choice == "q" || choice == "e") { Console.WriteLine("Exiting...!");       break; }</w:t>
        </w:r>
        <w:r>
          <w:br/>
          <w:t xml:space="preserve">  else Console.WriteLine("Incorrect!"); </w:t>
        </w:r>
      </w:ins>
    </w:p>
    <w:p w:rsidR="00862E47" w:rsidRDefault="00862E47" w:rsidP="00862E47">
      <w:pPr>
        <w:pStyle w:val="NormalWeb"/>
        <w:spacing w:after="280" w:afterAutospacing="0"/>
        <w:rPr>
          <w:ins w:id="182" w:author="Unknown"/>
        </w:rPr>
      </w:pPr>
      <w:ins w:id="183" w:author="Unknown">
        <w:r>
          <w:t xml:space="preserve">        </w:t>
        </w:r>
        <w:proofErr w:type="gramStart"/>
        <w:r>
          <w:t>Console.Write(</w:t>
        </w:r>
        <w:proofErr w:type="gramEnd"/>
        <w:r>
          <w:t xml:space="preserve">"Again? press y to </w:t>
        </w:r>
        <w:proofErr w:type="gramStart"/>
        <w:r>
          <w:t>continue:</w:t>
        </w:r>
        <w:proofErr w:type="gramEnd"/>
        <w:r>
          <w:t>");</w:t>
        </w:r>
        <w:r>
          <w:br/>
          <w:t>        con = Console.ReadLine().ToString();</w:t>
        </w:r>
        <w:r>
          <w:br/>
        </w:r>
        <w:r>
          <w:br/>
          <w:t>          }</w:t>
        </w:r>
        <w:r>
          <w:br/>
        </w:r>
        <w:r>
          <w:br/>
        </w:r>
        <w:r>
          <w:br/>
          <w:t>     }</w:t>
        </w:r>
        <w:r>
          <w:br/>
          <w:t>   }</w:t>
        </w:r>
        <w:r>
          <w:br/>
          <w:t>}</w:t>
        </w:r>
        <w:r>
          <w:br/>
        </w:r>
      </w:ins>
    </w:p>
    <w:p w:rsidR="00862E47" w:rsidRDefault="00862E47" w:rsidP="00862E47">
      <w:pPr>
        <w:pStyle w:val="Heading3"/>
        <w:rPr>
          <w:ins w:id="184" w:author="Unknown"/>
        </w:rPr>
      </w:pPr>
      <w:ins w:id="185" w:author="Unknown">
        <w:r>
          <w:t xml:space="preserve">Exercise 2: Write C# program to print the table of characters that are equivalent to the </w:t>
        </w:r>
        <w:proofErr w:type="gramStart"/>
        <w:r>
          <w:t>Ascii</w:t>
        </w:r>
        <w:proofErr w:type="gramEnd"/>
        <w:r>
          <w:t xml:space="preserve"> codes from 1 to 122. </w:t>
        </w:r>
      </w:ins>
    </w:p>
    <w:p w:rsidR="00862E47" w:rsidRDefault="00862E47" w:rsidP="00862E47">
      <w:pPr>
        <w:rPr>
          <w:ins w:id="186" w:author="Unknown"/>
          <w:sz w:val="28"/>
          <w:szCs w:val="28"/>
        </w:rPr>
      </w:pPr>
      <w:ins w:id="187" w:author="Unknown">
        <w:r>
          <w:rPr>
            <w:sz w:val="28"/>
            <w:szCs w:val="28"/>
          </w:rPr>
          <w:t xml:space="preserve">The program will print the 10 characters per line. </w:t>
        </w:r>
      </w:ins>
    </w:p>
    <w:p w:rsidR="00862E47" w:rsidRDefault="00862E47" w:rsidP="00862E47">
      <w:pPr>
        <w:pStyle w:val="NormalWeb"/>
        <w:rPr>
          <w:ins w:id="188" w:author="Unknown"/>
        </w:rPr>
      </w:pPr>
      <w:ins w:id="189" w:author="Unknown">
        <w:r>
          <w:t> </w:t>
        </w:r>
      </w:ins>
    </w:p>
    <w:p w:rsidR="00862E47" w:rsidRDefault="00862E47" w:rsidP="00862E47">
      <w:pPr>
        <w:pStyle w:val="NormalWeb"/>
        <w:rPr>
          <w:ins w:id="190" w:author="Unknown"/>
        </w:rPr>
      </w:pPr>
      <w:ins w:id="191" w:author="Unknown">
        <w:r>
          <w:rPr>
            <w:rStyle w:val="Strong"/>
          </w:rPr>
          <w:t xml:space="preserve">Solution: </w:t>
        </w:r>
      </w:ins>
    </w:p>
    <w:p w:rsidR="00862E47" w:rsidRDefault="00862E47" w:rsidP="00862E47">
      <w:pPr>
        <w:pStyle w:val="NormalWeb"/>
        <w:rPr>
          <w:ins w:id="192" w:author="Unknown"/>
        </w:rPr>
      </w:pPr>
      <w:ins w:id="193" w:author="Unknown">
        <w:r>
          <w:t>using System;</w:t>
        </w:r>
        <w:r>
          <w:br/>
          <w:t>using System.Collections.Generic;</w:t>
        </w:r>
        <w:r>
          <w:br/>
        </w:r>
        <w:r>
          <w:lastRenderedPageBreak/>
          <w:t>using System.Linq;</w:t>
        </w:r>
        <w:r>
          <w:br/>
          <w:t>using System.Text;</w:t>
        </w:r>
        <w:r>
          <w:br/>
        </w:r>
        <w:r>
          <w:br/>
          <w:t>namespace Csharp_exercises</w:t>
        </w:r>
        <w:r>
          <w:br/>
          <w:t>{</w:t>
        </w:r>
        <w:r>
          <w:br/>
          <w:t>class Program</w:t>
        </w:r>
        <w:r>
          <w:br/>
          <w:t>{</w:t>
        </w:r>
        <w:r>
          <w:br/>
          <w:t>static void Main(string[] args)</w:t>
        </w:r>
        <w:r>
          <w:br/>
          <w:t>{</w:t>
        </w:r>
        <w:r>
          <w:br/>
        </w:r>
        <w:r>
          <w:br/>
          <w:t>int i =1;</w:t>
        </w:r>
        <w:r>
          <w:br/>
          <w:t>while (i &lt;=122)</w:t>
        </w:r>
        <w:r>
          <w:br/>
          <w:t>{</w:t>
        </w:r>
        <w:r>
          <w:br/>
          <w:t>  Console.Write((char)i+"\t");</w:t>
        </w:r>
        <w:r>
          <w:br/>
          <w:t>  if (i % 10 == 0)</w:t>
        </w:r>
        <w:r>
          <w:br/>
          <w:t>    Console.Write("\n");</w:t>
        </w:r>
        <w:r>
          <w:br/>
        </w:r>
        <w:r>
          <w:br/>
          <w:t>  i++;</w:t>
        </w:r>
        <w:r>
          <w:br/>
          <w:t>}</w:t>
        </w:r>
        <w:r>
          <w:br/>
        </w:r>
        <w:r>
          <w:br/>
          <w:t xml:space="preserve">Console.ReadLine(); </w:t>
        </w:r>
        <w:r>
          <w:br/>
          <w:t>        }</w:t>
        </w:r>
        <w:r>
          <w:br/>
          <w:t>    }</w:t>
        </w:r>
        <w:r>
          <w:br/>
          <w:t>}</w:t>
        </w:r>
      </w:ins>
    </w:p>
    <w:p w:rsidR="00862E47" w:rsidRDefault="00862E47"/>
    <w:p w:rsidR="00C131B8" w:rsidRDefault="00C131B8"/>
    <w:p w:rsidR="00C131B8" w:rsidRDefault="00C131B8" w:rsidP="00C131B8">
      <w:pPr>
        <w:pStyle w:val="Heading2"/>
        <w:rPr>
          <w:sz w:val="36"/>
          <w:szCs w:val="36"/>
        </w:rPr>
      </w:pPr>
      <w:r>
        <w:t>C# Loops: do while loop exercises</w:t>
      </w:r>
    </w:p>
    <w:p w:rsidR="00C131B8" w:rsidRDefault="00C131B8" w:rsidP="00C131B8">
      <w:pPr>
        <w:rPr>
          <w:sz w:val="28"/>
          <w:szCs w:val="28"/>
        </w:rPr>
      </w:pPr>
      <w:r>
        <w:rPr>
          <w:rFonts w:ascii="Times New Roman" w:hAnsi="Times New Roman" w:cs="Times New Roman"/>
          <w:sz w:val="28"/>
          <w:szCs w:val="28"/>
        </w:rPr>
        <w:t>﻿</w:t>
      </w:r>
    </w:p>
    <w:p w:rsidR="00C131B8" w:rsidRDefault="00C131B8" w:rsidP="00C131B8">
      <w:pPr>
        <w:pStyle w:val="Heading3"/>
        <w:rPr>
          <w:ins w:id="194"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195" w:author="Unknown">
        <w:r>
          <w:t>Exercise 1</w:t>
        </w:r>
        <w:proofErr w:type="gramStart"/>
        <w:r>
          <w:t>:Write</w:t>
        </w:r>
        <w:proofErr w:type="gramEnd"/>
        <w:r>
          <w:t xml:space="preserve"> C# program to prompt the user to choose the correct answer from a list of answer choices of a question.</w:t>
        </w:r>
      </w:ins>
    </w:p>
    <w:p w:rsidR="00C131B8" w:rsidRDefault="00C131B8" w:rsidP="00C131B8">
      <w:pPr>
        <w:rPr>
          <w:ins w:id="196" w:author="Unknown"/>
          <w:sz w:val="28"/>
          <w:szCs w:val="28"/>
        </w:rPr>
      </w:pPr>
      <w:ins w:id="197" w:author="Unknown">
        <w:r>
          <w:rPr>
            <w:sz w:val="28"/>
            <w:szCs w:val="28"/>
          </w:rPr>
          <w:t xml:space="preserve">The user can choose to continue answering the question or stop answering it. See the example below: </w:t>
        </w:r>
      </w:ins>
    </w:p>
    <w:p w:rsidR="00C131B8" w:rsidRDefault="00C131B8" w:rsidP="00C131B8">
      <w:pPr>
        <w:pStyle w:val="NormalWeb"/>
        <w:rPr>
          <w:ins w:id="198" w:author="Unknown"/>
        </w:rPr>
      </w:pPr>
      <w:ins w:id="199" w:author="Unknown">
        <w:r>
          <w:t>What is the command keyword to exit a loop in C#?</w:t>
        </w:r>
      </w:ins>
    </w:p>
    <w:p w:rsidR="00C131B8" w:rsidRDefault="00C131B8" w:rsidP="00C131B8">
      <w:pPr>
        <w:pStyle w:val="NormalWeb"/>
        <w:rPr>
          <w:ins w:id="200" w:author="Unknown"/>
        </w:rPr>
      </w:pPr>
      <w:proofErr w:type="gramStart"/>
      <w:ins w:id="201" w:author="Unknown">
        <w:r>
          <w:lastRenderedPageBreak/>
          <w:t>a</w:t>
        </w:r>
        <w:proofErr w:type="gramEnd"/>
        <w:r>
          <w:t>. int</w:t>
        </w:r>
      </w:ins>
    </w:p>
    <w:p w:rsidR="00C131B8" w:rsidRDefault="00C131B8" w:rsidP="00C131B8">
      <w:pPr>
        <w:pStyle w:val="NormalWeb"/>
        <w:rPr>
          <w:ins w:id="202" w:author="Unknown"/>
        </w:rPr>
      </w:pPr>
      <w:proofErr w:type="gramStart"/>
      <w:ins w:id="203" w:author="Unknown">
        <w:r>
          <w:t>b</w:t>
        </w:r>
        <w:proofErr w:type="gramEnd"/>
        <w:r>
          <w:t>. continue</w:t>
        </w:r>
      </w:ins>
    </w:p>
    <w:p w:rsidR="00C131B8" w:rsidRDefault="00C131B8" w:rsidP="00C131B8">
      <w:pPr>
        <w:pStyle w:val="NormalWeb"/>
        <w:rPr>
          <w:ins w:id="204" w:author="Unknown"/>
        </w:rPr>
      </w:pPr>
      <w:proofErr w:type="gramStart"/>
      <w:ins w:id="205" w:author="Unknown">
        <w:r>
          <w:t>c</w:t>
        </w:r>
        <w:proofErr w:type="gramEnd"/>
        <w:r>
          <w:t>. break</w:t>
        </w:r>
      </w:ins>
    </w:p>
    <w:p w:rsidR="00C131B8" w:rsidRDefault="00C131B8" w:rsidP="00C131B8">
      <w:pPr>
        <w:pStyle w:val="NormalWeb"/>
        <w:rPr>
          <w:ins w:id="206" w:author="Unknown"/>
        </w:rPr>
      </w:pPr>
      <w:proofErr w:type="gramStart"/>
      <w:ins w:id="207" w:author="Unknown">
        <w:r>
          <w:t>d</w:t>
        </w:r>
        <w:proofErr w:type="gramEnd"/>
        <w:r>
          <w:t>. exit</w:t>
        </w:r>
      </w:ins>
    </w:p>
    <w:p w:rsidR="00C131B8" w:rsidRDefault="00C131B8" w:rsidP="00C131B8">
      <w:pPr>
        <w:pStyle w:val="NormalWeb"/>
        <w:rPr>
          <w:ins w:id="208" w:author="Unknown"/>
        </w:rPr>
      </w:pPr>
      <w:ins w:id="209" w:author="Unknown">
        <w:r>
          <w:t>Enter your choice: b</w:t>
        </w:r>
      </w:ins>
    </w:p>
    <w:p w:rsidR="00C131B8" w:rsidRDefault="00C131B8" w:rsidP="00C131B8">
      <w:pPr>
        <w:pStyle w:val="NormalWeb"/>
        <w:rPr>
          <w:ins w:id="210" w:author="Unknown"/>
        </w:rPr>
      </w:pPr>
      <w:ins w:id="211" w:author="Unknown">
        <w:r>
          <w:t>Incorrect!</w:t>
        </w:r>
      </w:ins>
    </w:p>
    <w:p w:rsidR="00C131B8" w:rsidRDefault="00C131B8" w:rsidP="00C131B8">
      <w:pPr>
        <w:pStyle w:val="NormalWeb"/>
        <w:rPr>
          <w:ins w:id="212" w:author="Unknown"/>
        </w:rPr>
      </w:pPr>
      <w:proofErr w:type="gramStart"/>
      <w:ins w:id="213" w:author="Unknown">
        <w:r>
          <w:t>Again?</w:t>
        </w:r>
        <w:proofErr w:type="gramEnd"/>
        <w:r>
          <w:t xml:space="preserve"> </w:t>
        </w:r>
        <w:proofErr w:type="gramStart"/>
        <w:r>
          <w:t>press</w:t>
        </w:r>
        <w:proofErr w:type="gramEnd"/>
        <w:r>
          <w:t xml:space="preserve"> y to continue:</w:t>
        </w:r>
      </w:ins>
    </w:p>
    <w:p w:rsidR="00C131B8" w:rsidRDefault="00C131B8" w:rsidP="00C131B8">
      <w:pPr>
        <w:pStyle w:val="NormalWeb"/>
        <w:rPr>
          <w:ins w:id="214" w:author="Unknown"/>
        </w:rPr>
      </w:pPr>
      <w:ins w:id="215" w:author="Unknown">
        <w:r>
          <w:t> </w:t>
        </w:r>
      </w:ins>
    </w:p>
    <w:p w:rsidR="00C131B8" w:rsidRDefault="00C131B8" w:rsidP="00C131B8">
      <w:pPr>
        <w:pStyle w:val="NormalWeb"/>
        <w:rPr>
          <w:ins w:id="216" w:author="Unknown"/>
        </w:rPr>
      </w:pPr>
      <w:ins w:id="217" w:author="Unknown">
        <w:r>
          <w:rPr>
            <w:rStyle w:val="Strong"/>
          </w:rPr>
          <w:t xml:space="preserve">Solution: </w:t>
        </w:r>
      </w:ins>
    </w:p>
    <w:p w:rsidR="00C131B8" w:rsidRDefault="00C131B8" w:rsidP="00C131B8">
      <w:pPr>
        <w:pStyle w:val="NormalWeb"/>
        <w:spacing w:after="280" w:afterAutospacing="0"/>
        <w:rPr>
          <w:ins w:id="218" w:author="Unknown"/>
        </w:rPr>
      </w:pPr>
      <w:ins w:id="219"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r>
        <w:r>
          <w:br/>
          <w:t>string choice;</w:t>
        </w:r>
        <w:r>
          <w:br/>
          <w:t>string con = "y";</w:t>
        </w:r>
        <w:r>
          <w:br/>
          <w:t>Console.WriteLine("What is the command keyword to exit a loop in C#?");</w:t>
        </w:r>
        <w:r>
          <w:br/>
          <w:t>Console.WriteLine("a.quit");</w:t>
        </w:r>
        <w:r>
          <w:br/>
          <w:t>Console.WriteLine("b.continue");</w:t>
        </w:r>
        <w:r>
          <w:br/>
          <w:t>Console.WriteLine("c.break");</w:t>
        </w:r>
        <w:r>
          <w:br/>
          <w:t>Console.WriteLine("d.exit");</w:t>
        </w:r>
        <w:r>
          <w:br/>
        </w:r>
        <w:r>
          <w:br/>
        </w:r>
        <w:r>
          <w:br/>
          <w:t>do</w:t>
        </w:r>
        <w:r>
          <w:br/>
          <w:t>{</w:t>
        </w:r>
        <w:r>
          <w:br/>
        </w:r>
        <w:r>
          <w:lastRenderedPageBreak/>
          <w:t>    Console.Write("Enter your choice:");</w:t>
        </w:r>
        <w:r>
          <w:br/>
          <w:t>    choice = Console.ReadLine();</w:t>
        </w:r>
        <w:r>
          <w:br/>
        </w:r>
        <w:r>
          <w:br/>
          <w:t>    if (choice == "c")</w:t>
        </w:r>
        <w:r>
          <w:br/>
          <w:t>    {</w:t>
        </w:r>
        <w:r>
          <w:br/>
          <w:t>     Console.WriteLine("Congratulation!");</w:t>
        </w:r>
        <w:r>
          <w:br/>
          <w:t>     }</w:t>
        </w:r>
        <w:r>
          <w:br/>
          <w:t>   else if (choice == "q" || choice == "e") { Console.WriteLine("Exiting...!");        break; }</w:t>
        </w:r>
        <w:r>
          <w:br/>
          <w:t>    else Console.WriteLine("Incorrect!");</w:t>
        </w:r>
        <w:r>
          <w:br/>
        </w:r>
        <w:r>
          <w:br/>
          <w:t xml:space="preserve">    Console.Write("Again? press y to </w:t>
        </w:r>
        <w:proofErr w:type="gramStart"/>
        <w:r>
          <w:t>continue:</w:t>
        </w:r>
        <w:proofErr w:type="gramEnd"/>
        <w:r>
          <w:t>");</w:t>
        </w:r>
        <w:r>
          <w:br/>
          <w:t>    con = Console.ReadLine().ToString();</w:t>
        </w:r>
        <w:r>
          <w:br/>
          <w:t>   } while (con == "y");</w:t>
        </w:r>
        <w:r>
          <w:br/>
          <w:t>}</w:t>
        </w:r>
        <w:r>
          <w:br/>
          <w:t>}</w:t>
        </w:r>
        <w:r>
          <w:br/>
          <w:t>}</w:t>
        </w:r>
        <w:r>
          <w:br/>
        </w:r>
        <w:r>
          <w:br/>
        </w:r>
      </w:ins>
    </w:p>
    <w:p w:rsidR="00C131B8" w:rsidRDefault="00C131B8" w:rsidP="00C131B8">
      <w:pPr>
        <w:pStyle w:val="Heading3"/>
        <w:rPr>
          <w:ins w:id="220" w:author="Unknown"/>
        </w:rPr>
      </w:pPr>
      <w:ins w:id="221" w:author="Unknown">
        <w:r>
          <w:t xml:space="preserve">Exercises 2: Write C# program to print the table of characters that are equivalent to the </w:t>
        </w:r>
        <w:proofErr w:type="gramStart"/>
        <w:r>
          <w:t>Ascii</w:t>
        </w:r>
        <w:proofErr w:type="gramEnd"/>
        <w:r>
          <w:t xml:space="preserve"> codes from 1 to 122. </w:t>
        </w:r>
      </w:ins>
    </w:p>
    <w:p w:rsidR="00C131B8" w:rsidRDefault="00C131B8" w:rsidP="00C131B8">
      <w:pPr>
        <w:rPr>
          <w:ins w:id="222" w:author="Unknown"/>
          <w:sz w:val="28"/>
          <w:szCs w:val="28"/>
        </w:rPr>
      </w:pPr>
      <w:ins w:id="223" w:author="Unknown">
        <w:r>
          <w:rPr>
            <w:sz w:val="28"/>
            <w:szCs w:val="28"/>
          </w:rPr>
          <w:t xml:space="preserve">The program will print the 10 characters per line. </w:t>
        </w:r>
      </w:ins>
    </w:p>
    <w:p w:rsidR="00C131B8" w:rsidRDefault="00C131B8" w:rsidP="00C131B8">
      <w:pPr>
        <w:pStyle w:val="NormalWeb"/>
        <w:rPr>
          <w:ins w:id="224" w:author="Unknown"/>
        </w:rPr>
      </w:pPr>
      <w:ins w:id="225" w:author="Unknown">
        <w:r>
          <w:t> </w:t>
        </w:r>
      </w:ins>
    </w:p>
    <w:p w:rsidR="00C131B8" w:rsidRDefault="00C131B8" w:rsidP="00C131B8">
      <w:pPr>
        <w:pStyle w:val="NormalWeb"/>
        <w:rPr>
          <w:ins w:id="226" w:author="Unknown"/>
        </w:rPr>
      </w:pPr>
      <w:ins w:id="227" w:author="Unknown">
        <w:r>
          <w:rPr>
            <w:rStyle w:val="Strong"/>
          </w:rPr>
          <w:t xml:space="preserve">Solution: </w:t>
        </w:r>
      </w:ins>
    </w:p>
    <w:p w:rsidR="00C131B8" w:rsidRDefault="00C131B8" w:rsidP="00C131B8">
      <w:pPr>
        <w:pStyle w:val="NormalWeb"/>
        <w:rPr>
          <w:ins w:id="228" w:author="Unknown"/>
        </w:rPr>
      </w:pPr>
      <w:ins w:id="229"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r>
        <w:r>
          <w:lastRenderedPageBreak/>
          <w:br/>
          <w:t>int i =1;</w:t>
        </w:r>
        <w:r>
          <w:br/>
          <w:t>do</w:t>
        </w:r>
        <w:r>
          <w:br/>
          <w:t>{</w:t>
        </w:r>
        <w:r>
          <w:br/>
          <w:t>  Console.Write((char)i+"\t");</w:t>
        </w:r>
        <w:r>
          <w:br/>
          <w:t>  if (i % 10 == 0)</w:t>
        </w:r>
        <w:r>
          <w:br/>
          <w:t>    Console.Write("\n");</w:t>
        </w:r>
        <w:r>
          <w:br/>
        </w:r>
        <w:r>
          <w:br/>
          <w:t>  i++;</w:t>
        </w:r>
        <w:r>
          <w:br/>
          <w:t>} while(i&lt;=122);</w:t>
        </w:r>
        <w:r>
          <w:br/>
        </w:r>
        <w:r>
          <w:br/>
          <w:t xml:space="preserve">Console.ReadLine(); </w:t>
        </w:r>
        <w:r>
          <w:br/>
          <w:t>}</w:t>
        </w:r>
        <w:r>
          <w:br/>
          <w:t>}</w:t>
        </w:r>
        <w:r>
          <w:br/>
          <w:t>}</w:t>
        </w:r>
      </w:ins>
    </w:p>
    <w:p w:rsidR="00C131B8" w:rsidRDefault="00C131B8"/>
    <w:p w:rsidR="002E652B" w:rsidRDefault="002E652B"/>
    <w:p w:rsidR="002E652B" w:rsidRDefault="002E652B" w:rsidP="002E652B">
      <w:pPr>
        <w:pStyle w:val="Heading2"/>
        <w:rPr>
          <w:sz w:val="36"/>
          <w:szCs w:val="36"/>
        </w:rPr>
      </w:pPr>
      <w:r>
        <w:t>Random number in C#</w:t>
      </w:r>
    </w:p>
    <w:p w:rsidR="002E652B" w:rsidRDefault="002E652B" w:rsidP="002E652B">
      <w:pPr>
        <w:rPr>
          <w:sz w:val="28"/>
          <w:szCs w:val="28"/>
        </w:rPr>
      </w:pPr>
      <w:r>
        <w:rPr>
          <w:rFonts w:ascii="Times New Roman" w:hAnsi="Times New Roman" w:cs="Times New Roman"/>
          <w:sz w:val="28"/>
          <w:szCs w:val="28"/>
        </w:rPr>
        <w:t>﻿</w:t>
      </w:r>
    </w:p>
    <w:p w:rsidR="002E652B" w:rsidRDefault="002E652B" w:rsidP="002E652B">
      <w:pPr>
        <w:pStyle w:val="Heading3"/>
        <w:rPr>
          <w:ins w:id="230"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231" w:author="Unknown">
        <w:r>
          <w:t xml:space="preserve">Exercise 1: Write a C# program to allow a user to guess a </w:t>
        </w:r>
        <w:proofErr w:type="gramStart"/>
        <w:r>
          <w:t>number(</w:t>
        </w:r>
        <w:proofErr w:type="gramEnd"/>
        <w:r>
          <w:t xml:space="preserve"> from 1 to 6) that will be randomly generated by computer.</w:t>
        </w:r>
      </w:ins>
    </w:p>
    <w:p w:rsidR="002E652B" w:rsidRDefault="002E652B" w:rsidP="002E652B">
      <w:pPr>
        <w:rPr>
          <w:ins w:id="232" w:author="Unknown"/>
          <w:sz w:val="28"/>
          <w:szCs w:val="28"/>
        </w:rPr>
      </w:pPr>
      <w:ins w:id="233" w:author="Unknown">
        <w:r>
          <w:rPr>
            <w:sz w:val="28"/>
            <w:szCs w:val="28"/>
          </w:rPr>
          <w:t xml:space="preserve">The user is asked to input his/her number. Then the number will be compared with the random number. See the example below: </w:t>
        </w:r>
      </w:ins>
    </w:p>
    <w:p w:rsidR="002E652B" w:rsidRDefault="002E652B" w:rsidP="002E652B">
      <w:pPr>
        <w:pStyle w:val="NormalWeb"/>
        <w:rPr>
          <w:ins w:id="234" w:author="Unknown"/>
        </w:rPr>
      </w:pPr>
      <w:ins w:id="235" w:author="Unknown">
        <w:r>
          <w:t xml:space="preserve">Enter your number: 2 </w:t>
        </w:r>
        <w:r>
          <w:br/>
        </w:r>
        <w:proofErr w:type="gramStart"/>
        <w:r>
          <w:t>You</w:t>
        </w:r>
        <w:proofErr w:type="gramEnd"/>
        <w:r>
          <w:t xml:space="preserve"> lost.</w:t>
        </w:r>
        <w:r>
          <w:br/>
          <w:t>My number is: 4</w:t>
        </w:r>
      </w:ins>
    </w:p>
    <w:p w:rsidR="002E652B" w:rsidRDefault="002E652B" w:rsidP="002E652B">
      <w:pPr>
        <w:pStyle w:val="NormalWeb"/>
        <w:rPr>
          <w:ins w:id="236" w:author="Unknown"/>
        </w:rPr>
      </w:pPr>
      <w:ins w:id="237" w:author="Unknown">
        <w:r>
          <w:rPr>
            <w:rStyle w:val="Strong"/>
          </w:rPr>
          <w:t xml:space="preserve">Solution: </w:t>
        </w:r>
      </w:ins>
    </w:p>
    <w:p w:rsidR="002E652B" w:rsidRDefault="002E652B" w:rsidP="002E652B">
      <w:pPr>
        <w:pStyle w:val="NormalWeb"/>
        <w:spacing w:after="280" w:afterAutospacing="0"/>
        <w:rPr>
          <w:ins w:id="238" w:author="Unknown"/>
        </w:rPr>
      </w:pPr>
      <w:ins w:id="239" w:author="Unknown">
        <w:r>
          <w:t>using System;</w:t>
        </w:r>
        <w:r>
          <w:br/>
          <w:t>using System.Collections.Generic;</w:t>
        </w:r>
        <w:r>
          <w:br/>
          <w:t>using System.Linq;</w:t>
        </w:r>
        <w:r>
          <w:br/>
          <w:t>using System.Text;</w:t>
        </w:r>
        <w:r>
          <w:br/>
        </w:r>
        <w:r>
          <w:lastRenderedPageBreak/>
          <w:t>using System.IO;</w:t>
        </w:r>
        <w:r>
          <w:br/>
        </w:r>
        <w:r>
          <w:br/>
          <w:t>namespace ConsoleApplication1</w:t>
        </w:r>
        <w:r>
          <w:br/>
          <w:t>{</w:t>
        </w:r>
        <w:r>
          <w:br/>
        </w:r>
        <w:r>
          <w:br/>
        </w:r>
        <w:r>
          <w:br/>
          <w:t>class Program</w:t>
        </w:r>
        <w:r>
          <w:br/>
          <w:t>{</w:t>
        </w:r>
        <w:r>
          <w:br/>
        </w:r>
        <w:r>
          <w:br/>
        </w:r>
        <w:r>
          <w:br/>
          <w:t>  static void Main(string[] args)</w:t>
        </w:r>
        <w:r>
          <w:br/>
          <w:t>  {</w:t>
        </w:r>
        <w:r>
          <w:br/>
        </w:r>
        <w:r>
          <w:br/>
          <w:t>      ranguess();</w:t>
        </w:r>
        <w:r>
          <w:br/>
        </w:r>
        <w:r>
          <w:br/>
          <w:t>     Console.ReadLine();</w:t>
        </w:r>
        <w:r>
          <w:br/>
        </w:r>
        <w:r>
          <w:br/>
          <w:t>  }</w:t>
        </w:r>
        <w:r>
          <w:br/>
        </w:r>
        <w:r>
          <w:br/>
          <w:t>   public static void ranguess()</w:t>
        </w:r>
        <w:r>
          <w:br/>
          <w:t>  {</w:t>
        </w:r>
        <w:r>
          <w:br/>
          <w:t xml:space="preserve">        int yn, rn; </w:t>
        </w:r>
        <w:r>
          <w:br/>
          <w:t>        Random rd = new Random(); //create random object</w:t>
        </w:r>
        <w:r>
          <w:br/>
          <w:t xml:space="preserve">    </w:t>
        </w:r>
        <w:r>
          <w:br/>
          <w:t>        Console.Write("Enter your guess number:");</w:t>
        </w:r>
        <w:r>
          <w:br/>
          <w:t>        yn = int.Parse(Console.ReadLine());</w:t>
        </w:r>
        <w:r>
          <w:br/>
          <w:t>        rn =rd.Next(1,7);//generate random number from 1 t 6</w:t>
        </w:r>
        <w:r>
          <w:br/>
          <w:t>        Console.WriteLine(rn);</w:t>
        </w:r>
        <w:r>
          <w:br/>
          <w:t>        if (yn == rn)</w:t>
        </w:r>
        <w:r>
          <w:br/>
          <w:t>        {</w:t>
        </w:r>
        <w:r>
          <w:br/>
          <w:t>          Console.WriteLine("You won.");</w:t>
        </w:r>
        <w:r>
          <w:br/>
        </w:r>
        <w:r>
          <w:br/>
          <w:t>        }</w:t>
        </w:r>
        <w:r>
          <w:br/>
          <w:t>      else</w:t>
        </w:r>
        <w:r>
          <w:br/>
          <w:t>        {</w:t>
        </w:r>
        <w:r>
          <w:br/>
          <w:t>           Console.WriteLine("You lost.");</w:t>
        </w:r>
        <w:r>
          <w:br/>
          <w:t>           Console.WriteLine("My number is {0}.", rn);</w:t>
        </w:r>
        <w:r>
          <w:br/>
        </w:r>
        <w:r>
          <w:br/>
          <w:t>        }</w:t>
        </w:r>
        <w:r>
          <w:br/>
        </w:r>
        <w:r>
          <w:br/>
        </w:r>
        <w:r>
          <w:lastRenderedPageBreak/>
          <w:br/>
          <w:t>  }</w:t>
        </w:r>
        <w:r>
          <w:br/>
          <w:t> }</w:t>
        </w:r>
        <w:r>
          <w:br/>
        </w:r>
        <w:r>
          <w:br/>
          <w:t>}</w:t>
        </w:r>
        <w:r>
          <w:br/>
        </w:r>
      </w:ins>
    </w:p>
    <w:p w:rsidR="002E652B" w:rsidRDefault="002E652B" w:rsidP="002E652B">
      <w:pPr>
        <w:pStyle w:val="Heading3"/>
        <w:rPr>
          <w:ins w:id="240" w:author="Unknown"/>
        </w:rPr>
      </w:pPr>
      <w:ins w:id="241" w:author="Unknown">
        <w:r>
          <w:t xml:space="preserve">Exercise 2: Modify the C# program above in order to have chances to continue or stop guessing. </w:t>
        </w:r>
      </w:ins>
    </w:p>
    <w:p w:rsidR="002E652B" w:rsidRDefault="002E652B" w:rsidP="002E652B">
      <w:pPr>
        <w:pStyle w:val="NormalWeb"/>
        <w:rPr>
          <w:ins w:id="242" w:author="Unknown"/>
        </w:rPr>
      </w:pPr>
      <w:ins w:id="243" w:author="Unknown">
        <w:r>
          <w:t> </w:t>
        </w:r>
      </w:ins>
    </w:p>
    <w:p w:rsidR="002E652B" w:rsidRDefault="002E652B" w:rsidP="002E652B">
      <w:pPr>
        <w:pStyle w:val="NormalWeb"/>
        <w:rPr>
          <w:ins w:id="244" w:author="Unknown"/>
        </w:rPr>
      </w:pPr>
      <w:ins w:id="245" w:author="Unknown">
        <w:r>
          <w:rPr>
            <w:rStyle w:val="Strong"/>
          </w:rPr>
          <w:t xml:space="preserve">Solution: </w:t>
        </w:r>
      </w:ins>
    </w:p>
    <w:p w:rsidR="002E652B" w:rsidRDefault="002E652B" w:rsidP="002E652B">
      <w:pPr>
        <w:pStyle w:val="NormalWeb"/>
        <w:rPr>
          <w:ins w:id="246" w:author="Unknown"/>
        </w:rPr>
      </w:pPr>
      <w:ins w:id="247" w:author="Unknown">
        <w:r>
          <w:t>using System;</w:t>
        </w:r>
        <w:r>
          <w:br/>
          <w:t>using System.Collections.Generic;</w:t>
        </w:r>
        <w:r>
          <w:br/>
          <w:t>using System.Linq;</w:t>
        </w:r>
        <w:r>
          <w:br/>
          <w:t>using System.Text;</w:t>
        </w:r>
        <w:r>
          <w:br/>
          <w:t>using System.IO;</w:t>
        </w:r>
        <w:r>
          <w:br/>
        </w:r>
        <w:r>
          <w:br/>
          <w:t>namespace ConsoleApplication1</w:t>
        </w:r>
        <w:r>
          <w:br/>
          <w:t>{</w:t>
        </w:r>
        <w:r>
          <w:br/>
        </w:r>
        <w:r>
          <w:br/>
        </w:r>
        <w:r>
          <w:br/>
          <w:t>class Program</w:t>
        </w:r>
        <w:r>
          <w:br/>
          <w:t>{</w:t>
        </w:r>
        <w:r>
          <w:br/>
        </w:r>
        <w:r>
          <w:br/>
        </w:r>
        <w:r>
          <w:br/>
          <w:t>  static void Main(string[] args)</w:t>
        </w:r>
        <w:r>
          <w:br/>
          <w:t>  {</w:t>
        </w:r>
        <w:r>
          <w:br/>
        </w:r>
        <w:r>
          <w:br/>
          <w:t>      ranguess();</w:t>
        </w:r>
        <w:r>
          <w:br/>
        </w:r>
        <w:r>
          <w:br/>
          <w:t>     Console.ReadLine();</w:t>
        </w:r>
        <w:r>
          <w:br/>
        </w:r>
        <w:r>
          <w:br/>
          <w:t>  }</w:t>
        </w:r>
        <w:r>
          <w:br/>
        </w:r>
        <w:r>
          <w:br/>
          <w:t>   public static void ranguess()</w:t>
        </w:r>
        <w:r>
          <w:br/>
          <w:t>  {</w:t>
        </w:r>
        <w:r>
          <w:br/>
          <w:t xml:space="preserve">     int yn, rn; </w:t>
        </w:r>
        <w:r>
          <w:br/>
        </w:r>
        <w:r>
          <w:lastRenderedPageBreak/>
          <w:t xml:space="preserve">     int con=1; </w:t>
        </w:r>
        <w:r>
          <w:br/>
          <w:t>     Random rd = new Random(); //create random object</w:t>
        </w:r>
        <w:r>
          <w:br/>
          <w:t>     while (con == 1)</w:t>
        </w:r>
        <w:r>
          <w:br/>
          <w:t>      {</w:t>
        </w:r>
        <w:r>
          <w:br/>
          <w:t>         Console.Write("Enter your guess number:");</w:t>
        </w:r>
        <w:r>
          <w:br/>
          <w:t>         yn = int.Parse(Console.ReadLine());</w:t>
        </w:r>
        <w:r>
          <w:br/>
          <w:t>         rn =rd.Next(1,7);//generate random number from 1 t 6</w:t>
        </w:r>
        <w:r>
          <w:br/>
          <w:t>         Console.WriteLine(rn);</w:t>
        </w:r>
        <w:r>
          <w:br/>
          <w:t>        if (yn == rn)</w:t>
        </w:r>
        <w:r>
          <w:br/>
          <w:t>        {</w:t>
        </w:r>
        <w:r>
          <w:br/>
          <w:t>          Console.WriteLine("You won.");</w:t>
        </w:r>
        <w:r>
          <w:br/>
        </w:r>
        <w:r>
          <w:br/>
          <w:t>        }</w:t>
        </w:r>
        <w:r>
          <w:br/>
          <w:t>      else</w:t>
        </w:r>
        <w:r>
          <w:br/>
          <w:t>        {</w:t>
        </w:r>
        <w:r>
          <w:br/>
          <w:t>           Console.WriteLine("You lost.");</w:t>
        </w:r>
        <w:r>
          <w:br/>
          <w:t>           Console.WriteLine("My number is {0}.", rn);</w:t>
        </w:r>
        <w:r>
          <w:br/>
        </w:r>
        <w:r>
          <w:br/>
          <w:t>        }</w:t>
        </w:r>
        <w:r>
          <w:br/>
        </w:r>
        <w:r>
          <w:br/>
          <w:t>       Console.Write("Press 1 to continue:");</w:t>
        </w:r>
        <w:r>
          <w:br/>
          <w:t>       con = int.Parse(Console.ReadLine());</w:t>
        </w:r>
        <w:r>
          <w:br/>
        </w:r>
        <w:r>
          <w:br/>
        </w:r>
        <w:r>
          <w:br/>
          <w:t>    }</w:t>
        </w:r>
        <w:r>
          <w:br/>
        </w:r>
        <w:r>
          <w:br/>
          <w:t>  }</w:t>
        </w:r>
        <w:r>
          <w:br/>
          <w:t> }</w:t>
        </w:r>
        <w:r>
          <w:br/>
        </w:r>
        <w:r>
          <w:br/>
          <w:t>}</w:t>
        </w:r>
      </w:ins>
    </w:p>
    <w:p w:rsidR="002E652B" w:rsidRDefault="002E652B"/>
    <w:p w:rsidR="00163E1F" w:rsidRDefault="00163E1F"/>
    <w:p w:rsidR="00163E1F" w:rsidRDefault="00163E1F" w:rsidP="00163E1F">
      <w:pPr>
        <w:pStyle w:val="Heading2"/>
        <w:rPr>
          <w:sz w:val="36"/>
          <w:szCs w:val="36"/>
        </w:rPr>
      </w:pPr>
      <w:r>
        <w:t>C# Arrays exercise: sort</w:t>
      </w:r>
    </w:p>
    <w:p w:rsidR="00163E1F" w:rsidRDefault="00163E1F" w:rsidP="00163E1F">
      <w:pPr>
        <w:rPr>
          <w:sz w:val="28"/>
          <w:szCs w:val="28"/>
        </w:rPr>
      </w:pPr>
      <w:r>
        <w:rPr>
          <w:rFonts w:ascii="Times New Roman" w:hAnsi="Times New Roman" w:cs="Times New Roman"/>
          <w:sz w:val="28"/>
          <w:szCs w:val="28"/>
        </w:rPr>
        <w:t>﻿</w:t>
      </w:r>
    </w:p>
    <w:p w:rsidR="00163E1F" w:rsidRDefault="00163E1F" w:rsidP="00163E1F">
      <w:pPr>
        <w:pStyle w:val="Heading3"/>
        <w:rPr>
          <w:ins w:id="248" w:author="Unknown"/>
        </w:rPr>
      </w:pPr>
      <w:r>
        <w:rPr>
          <w:sz w:val="28"/>
          <w:szCs w:val="28"/>
        </w:rPr>
        <w:lastRenderedPageBreak/>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249" w:author="Unknown">
        <w:r>
          <w:t>Exercise 1</w:t>
        </w:r>
        <w:proofErr w:type="gramStart"/>
        <w:r>
          <w:t>:By</w:t>
        </w:r>
        <w:proofErr w:type="gramEnd"/>
        <w:r>
          <w:t xml:space="preserve"> using the bubble sort algorithm, write C# code to sort an integer array of 10 elements in ascending.</w:t>
        </w:r>
      </w:ins>
    </w:p>
    <w:p w:rsidR="00163E1F" w:rsidRDefault="00163E1F" w:rsidP="00163E1F">
      <w:pPr>
        <w:pStyle w:val="NormalWeb"/>
        <w:rPr>
          <w:ins w:id="250" w:author="Unknown"/>
        </w:rPr>
      </w:pPr>
      <w:ins w:id="251" w:author="Unknown">
        <w:r>
          <w:rPr>
            <w:rStyle w:val="Strong"/>
          </w:rPr>
          <w:t xml:space="preserve">Solution: </w:t>
        </w:r>
      </w:ins>
    </w:p>
    <w:p w:rsidR="00163E1F" w:rsidRDefault="00163E1F" w:rsidP="00163E1F">
      <w:pPr>
        <w:pStyle w:val="NormalWeb"/>
        <w:rPr>
          <w:ins w:id="252" w:author="Unknown"/>
        </w:rPr>
      </w:pPr>
      <w:ins w:id="253"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t>int[] arr = new int[10] { 23, 2, 3, 34, 6,1,24,45,78,8}; //unsorted data set</w:t>
        </w:r>
        <w:r>
          <w:br/>
          <w:t>bubblesort(arr, 10); //sorting process using bubble sort</w:t>
        </w:r>
        <w:r>
          <w:br/>
          <w:t>int i;</w:t>
        </w:r>
        <w:r>
          <w:br/>
          <w:t>for (i = 0; i &lt; 10; i++)</w:t>
        </w:r>
        <w:r>
          <w:br/>
          <w:t>Console.Write(arr[i] + "\t"); //after sorting in ascending order</w:t>
        </w:r>
        <w:r>
          <w:br/>
        </w:r>
        <w:r>
          <w:br/>
          <w:t>Console.ReadLine();</w:t>
        </w:r>
        <w:r>
          <w:br/>
        </w:r>
        <w:r>
          <w:br/>
          <w:t>}</w:t>
        </w:r>
        <w:r>
          <w:br/>
          <w:t>///bubble sort</w:t>
        </w:r>
        <w:r>
          <w:br/>
        </w:r>
        <w:r>
          <w:br/>
          <w:t>static void bubblesort(int[] dataset, int n)</w:t>
        </w:r>
        <w:r>
          <w:br/>
          <w:t>{</w:t>
        </w:r>
        <w:r>
          <w:br/>
          <w:t>int i, j;</w:t>
        </w:r>
        <w:r>
          <w:br/>
          <w:t>for (i = 0; i &lt; n; i++)</w:t>
        </w:r>
        <w:r>
          <w:br/>
          <w:t>  for (j = n - 1; j &gt; i; j--)</w:t>
        </w:r>
        <w:r>
          <w:br/>
          <w:t>   if (dataset[j] &lt; dataset[j - 1])</w:t>
        </w:r>
        <w:r>
          <w:br/>
          <w:t>    {</w:t>
        </w:r>
        <w:r>
          <w:br/>
          <w:t>      int temp = dataset[j];</w:t>
        </w:r>
        <w:r>
          <w:br/>
          <w:t>      dataset[j] = dataset[j - 1];</w:t>
        </w:r>
        <w:r>
          <w:br/>
          <w:t>      dataset[j - 1] = temp;</w:t>
        </w:r>
        <w:r>
          <w:br/>
          <w:t>       }</w:t>
        </w:r>
        <w:r>
          <w:br/>
        </w:r>
        <w:r>
          <w:lastRenderedPageBreak/>
          <w:br/>
          <w:t>    }</w:t>
        </w:r>
        <w:r>
          <w:br/>
          <w:t>   }</w:t>
        </w:r>
        <w:r>
          <w:br/>
          <w:t>}</w:t>
        </w:r>
      </w:ins>
    </w:p>
    <w:p w:rsidR="00163E1F" w:rsidRDefault="00163E1F" w:rsidP="00163E1F">
      <w:pPr>
        <w:pStyle w:val="Heading3"/>
        <w:rPr>
          <w:ins w:id="254" w:author="Unknown"/>
        </w:rPr>
      </w:pPr>
      <w:ins w:id="255" w:author="Unknown">
        <w:r>
          <w:t>Exercise 2: Modify the C# code in exercise 1 in order to sort the array in descending order.</w:t>
        </w:r>
      </w:ins>
    </w:p>
    <w:p w:rsidR="00163E1F" w:rsidRDefault="00163E1F" w:rsidP="00163E1F">
      <w:pPr>
        <w:pStyle w:val="NormalWeb"/>
        <w:rPr>
          <w:ins w:id="256" w:author="Unknown"/>
        </w:rPr>
      </w:pPr>
      <w:ins w:id="257" w:author="Unknown">
        <w:r>
          <w:rPr>
            <w:rStyle w:val="Strong"/>
          </w:rPr>
          <w:t xml:space="preserve">Solution: </w:t>
        </w:r>
      </w:ins>
    </w:p>
    <w:p w:rsidR="00163E1F" w:rsidRDefault="00163E1F" w:rsidP="00163E1F">
      <w:pPr>
        <w:pStyle w:val="NormalWeb"/>
        <w:rPr>
          <w:ins w:id="258" w:author="Unknown"/>
        </w:rPr>
      </w:pPr>
      <w:ins w:id="259"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t>int[] arr = new int[10] { 23, 2, 3, 34, 6,1,24,45,78,8}; //unsorted data set</w:t>
        </w:r>
        <w:r>
          <w:br/>
          <w:t>bubblesort(arr, 10); //sorting process using bubble sort</w:t>
        </w:r>
        <w:r>
          <w:br/>
          <w:t>int i;</w:t>
        </w:r>
        <w:r>
          <w:br/>
          <w:t>for (i = 0; i &lt; 10; i++)</w:t>
        </w:r>
        <w:r>
          <w:br/>
          <w:t>Console.Write(arr[i] + "\t"); //after sorting in descending order</w:t>
        </w:r>
        <w:r>
          <w:br/>
        </w:r>
        <w:r>
          <w:br/>
          <w:t>Console.ReadLine();</w:t>
        </w:r>
        <w:r>
          <w:br/>
        </w:r>
        <w:r>
          <w:br/>
          <w:t>}</w:t>
        </w:r>
        <w:r>
          <w:br/>
          <w:t>///bubble sort</w:t>
        </w:r>
        <w:r>
          <w:br/>
        </w:r>
        <w:r>
          <w:br/>
          <w:t>static void bubblesort(int[] dataset, int n)</w:t>
        </w:r>
        <w:r>
          <w:br/>
          <w:t>{</w:t>
        </w:r>
        <w:r>
          <w:br/>
          <w:t>int i, j;</w:t>
        </w:r>
        <w:r>
          <w:br/>
          <w:t>for (i = 0; i &lt; n; i++)</w:t>
        </w:r>
        <w:r>
          <w:br/>
          <w:t>  for (j = n - 1; j &gt; i; j--)</w:t>
        </w:r>
        <w:r>
          <w:br/>
          <w:t>    if (dataset[j] &gt; dataset[j - 1])</w:t>
        </w:r>
        <w:r>
          <w:br/>
          <w:t>     {</w:t>
        </w:r>
        <w:r>
          <w:br/>
          <w:t>       int temp = dataset[j];</w:t>
        </w:r>
        <w:r>
          <w:br/>
        </w:r>
        <w:r>
          <w:lastRenderedPageBreak/>
          <w:t>       dataset[j] = dataset[j - 1];</w:t>
        </w:r>
        <w:r>
          <w:br/>
          <w:t>       dataset[j - 1] = temp;</w:t>
        </w:r>
        <w:r>
          <w:br/>
          <w:t>         }</w:t>
        </w:r>
        <w:r>
          <w:br/>
        </w:r>
        <w:r>
          <w:br/>
          <w:t>    }</w:t>
        </w:r>
        <w:r>
          <w:br/>
          <w:t>  }</w:t>
        </w:r>
        <w:r>
          <w:br/>
          <w:t xml:space="preserve">} </w:t>
        </w:r>
      </w:ins>
    </w:p>
    <w:p w:rsidR="00163E1F" w:rsidRDefault="00163E1F"/>
    <w:p w:rsidR="00FD62BE" w:rsidRDefault="00FD62BE"/>
    <w:p w:rsidR="00FD62BE" w:rsidRDefault="00FD62BE" w:rsidP="00FD62BE">
      <w:pPr>
        <w:pStyle w:val="Heading2"/>
        <w:rPr>
          <w:sz w:val="36"/>
          <w:szCs w:val="36"/>
        </w:rPr>
      </w:pPr>
      <w:r>
        <w:t>C# Arrays exercise: search (con)</w:t>
      </w:r>
    </w:p>
    <w:p w:rsidR="00FD62BE" w:rsidRDefault="00FD62BE" w:rsidP="00FD62BE">
      <w:pPr>
        <w:rPr>
          <w:sz w:val="28"/>
          <w:szCs w:val="28"/>
        </w:rPr>
      </w:pPr>
      <w:r>
        <w:rPr>
          <w:rFonts w:ascii="Times New Roman" w:hAnsi="Times New Roman" w:cs="Times New Roman"/>
          <w:sz w:val="28"/>
          <w:szCs w:val="28"/>
        </w:rPr>
        <w:t>﻿</w:t>
      </w:r>
    </w:p>
    <w:p w:rsidR="00FD62BE" w:rsidRDefault="00FD62BE" w:rsidP="00FD62BE">
      <w:pPr>
        <w:pStyle w:val="Heading3"/>
        <w:rPr>
          <w:ins w:id="260"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261" w:author="Unknown">
        <w:r>
          <w:t>Exercise 1: By using the sequential search algorithm, write C# code to search for an element of an integer array of 10 elements.</w:t>
        </w:r>
      </w:ins>
    </w:p>
    <w:p w:rsidR="00FD62BE" w:rsidRDefault="00FD62BE" w:rsidP="00FD62BE">
      <w:pPr>
        <w:pStyle w:val="NormalWeb"/>
        <w:rPr>
          <w:ins w:id="262" w:author="Unknown"/>
        </w:rPr>
      </w:pPr>
      <w:ins w:id="263" w:author="Unknown">
        <w:r>
          <w:rPr>
            <w:rStyle w:val="Strong"/>
          </w:rPr>
          <w:t xml:space="preserve">Solution: </w:t>
        </w:r>
      </w:ins>
    </w:p>
    <w:p w:rsidR="00FD62BE" w:rsidRDefault="00FD62BE" w:rsidP="00FD62BE">
      <w:pPr>
        <w:pStyle w:val="NormalWeb"/>
        <w:spacing w:after="280" w:afterAutospacing="0"/>
        <w:rPr>
          <w:ins w:id="264" w:author="Unknown"/>
        </w:rPr>
      </w:pPr>
      <w:ins w:id="265"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t>  int[] arr = new int[10] { 23, 2, 3, 34, 6,1,24,45,78,8}; //data set</w:t>
        </w:r>
        <w:r>
          <w:br/>
          <w:t>  int pos,target;</w:t>
        </w:r>
        <w:r>
          <w:br/>
          <w:t>  Console.Write("Enter value to find:");</w:t>
        </w:r>
        <w:r>
          <w:br/>
          <w:t>  target = int.Parse(Console.ReadLine());</w:t>
        </w:r>
        <w:r>
          <w:br/>
          <w:t>  pos = seqsearch(arr, target, 10);</w:t>
        </w:r>
        <w:r>
          <w:br/>
          <w:t>  if (pos != -1)</w:t>
        </w:r>
        <w:r>
          <w:br/>
          <w:t>    Console.WriteLine("The target item was found at location:{0}", pos);</w:t>
        </w:r>
        <w:r>
          <w:br/>
          <w:t>  else</w:t>
        </w:r>
        <w:r>
          <w:br/>
        </w:r>
        <w:r>
          <w:lastRenderedPageBreak/>
          <w:t>    Console.WriteLine("The target item was not found in the list.\n");</w:t>
        </w:r>
        <w:r>
          <w:br/>
          <w:t>  Console.ReadLine();</w:t>
        </w:r>
        <w:r>
          <w:br/>
        </w:r>
        <w:r>
          <w:br/>
          <w:t>}</w:t>
        </w:r>
        <w:r>
          <w:br/>
          <w:t>///sequential search</w:t>
        </w:r>
        <w:r>
          <w:br/>
          <w:t>static int seqsearch(int[] dataset, int target, int n)</w:t>
        </w:r>
        <w:r>
          <w:br/>
          <w:t>{</w:t>
        </w:r>
        <w:r>
          <w:br/>
          <w:t>  int found = 0;</w:t>
        </w:r>
        <w:r>
          <w:br/>
          <w:t>  int i;</w:t>
        </w:r>
        <w:r>
          <w:br/>
          <w:t>  int pos = -1;</w:t>
        </w:r>
        <w:r>
          <w:br/>
          <w:t>  for (i = 0; i &lt; n &amp;&amp; found != 1; i++)</w:t>
        </w:r>
        <w:r>
          <w:br/>
          <w:t>    if (target == dataset[i]) { pos = i; found = 1; }</w:t>
        </w:r>
        <w:r>
          <w:br/>
        </w:r>
        <w:r>
          <w:br/>
          <w:t>   return pos;</w:t>
        </w:r>
        <w:r>
          <w:br/>
          <w:t>  }</w:t>
        </w:r>
        <w:r>
          <w:br/>
          <w:t>}</w:t>
        </w:r>
        <w:r>
          <w:br/>
        </w:r>
        <w:r>
          <w:rPr>
            <w:rStyle w:val="Strong"/>
          </w:rPr>
          <w:t>}</w:t>
        </w:r>
      </w:ins>
    </w:p>
    <w:p w:rsidR="00FD62BE" w:rsidRDefault="00FD62BE" w:rsidP="00FD62BE">
      <w:pPr>
        <w:pStyle w:val="Heading3"/>
        <w:rPr>
          <w:ins w:id="266" w:author="Unknown"/>
        </w:rPr>
      </w:pPr>
      <w:ins w:id="267" w:author="Unknown">
        <w:r>
          <w:t>Exercise 2: Modify the C# code in exercise 1 in order to search for an element of</w:t>
        </w:r>
        <w:proofErr w:type="gramStart"/>
        <w:r>
          <w:t>  the</w:t>
        </w:r>
        <w:proofErr w:type="gramEnd"/>
        <w:r>
          <w:t xml:space="preserve"> array using binary search algorithm.</w:t>
        </w:r>
      </w:ins>
    </w:p>
    <w:p w:rsidR="00FD62BE" w:rsidRDefault="00FD62BE" w:rsidP="00FD62BE">
      <w:pPr>
        <w:pStyle w:val="NormalWeb"/>
        <w:rPr>
          <w:ins w:id="268" w:author="Unknown"/>
        </w:rPr>
      </w:pPr>
      <w:ins w:id="269" w:author="Unknown">
        <w:r>
          <w:rPr>
            <w:rStyle w:val="Strong"/>
          </w:rPr>
          <w:t xml:space="preserve">Solution: </w:t>
        </w:r>
      </w:ins>
    </w:p>
    <w:p w:rsidR="00FD62BE" w:rsidRDefault="00FD62BE" w:rsidP="00FD62BE">
      <w:pPr>
        <w:pStyle w:val="NormalWeb"/>
        <w:rPr>
          <w:ins w:id="270" w:author="Unknown"/>
        </w:rPr>
      </w:pPr>
      <w:ins w:id="271"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r>
        <w:r>
          <w:br/>
          <w:t>int[] arr = new int[10] { 23, 2, 3, 34, 6, 1, 24, 45, 78, 8 }; //unsorted data set</w:t>
        </w:r>
        <w:r>
          <w:br/>
          <w:t>int pos, target;</w:t>
        </w:r>
        <w:r>
          <w:br/>
          <w:t>Console.Write("Enter value to find:");</w:t>
        </w:r>
        <w:r>
          <w:br/>
          <w:t>target = int.Parse(Console.ReadLine());</w:t>
        </w:r>
        <w:r>
          <w:br/>
          <w:t>pos = binsearch(arr, 23, 10);</w:t>
        </w:r>
        <w:r>
          <w:br/>
        </w:r>
        <w:r>
          <w:lastRenderedPageBreak/>
          <w:t>if (pos != -1)</w:t>
        </w:r>
        <w:r>
          <w:br/>
          <w:t>Console.WriteLine("The target item was found at location:{0}", pos);</w:t>
        </w:r>
        <w:r>
          <w:br/>
          <w:t>else</w:t>
        </w:r>
        <w:r>
          <w:br/>
          <w:t>Console.WriteLine("The target item was not found in the list.\n");</w:t>
        </w:r>
        <w:r>
          <w:br/>
          <w:t>Console.ReadLine();</w:t>
        </w:r>
        <w:r>
          <w:br/>
        </w:r>
        <w:r>
          <w:br/>
          <w:t>}</w:t>
        </w:r>
        <w:r>
          <w:br/>
        </w:r>
        <w:r>
          <w:br/>
          <w:t>///binary search</w:t>
        </w:r>
        <w:r>
          <w:br/>
          <w:t>static int binsearch(int[] dataset,int target, int l,int u){</w:t>
        </w:r>
        <w:r>
          <w:br/>
          <w:t>  insertsort(dataset,dataset.Length);//make sure the list sorted</w:t>
        </w:r>
        <w:r>
          <w:br/>
          <w:t>  while(u&gt;=l){  </w:t>
        </w:r>
      </w:ins>
    </w:p>
    <w:p w:rsidR="00FD62BE" w:rsidRDefault="00FD62BE" w:rsidP="00FD62BE">
      <w:pPr>
        <w:spacing w:before="100" w:beforeAutospacing="1" w:after="100" w:afterAutospacing="1"/>
        <w:rPr>
          <w:ins w:id="272" w:author="Unknown"/>
        </w:rPr>
      </w:pPr>
      <w:ins w:id="273" w:author="Unknown">
        <w:r>
          <w:t xml:space="preserve">    </w:t>
        </w:r>
        <w:proofErr w:type="gramStart"/>
        <w:r>
          <w:t>int</w:t>
        </w:r>
        <w:proofErr w:type="gramEnd"/>
        <w:r>
          <w:t xml:space="preserve"> mid=(l+u)/2;  </w:t>
        </w:r>
      </w:ins>
    </w:p>
    <w:p w:rsidR="00FD62BE" w:rsidRDefault="00FD62BE" w:rsidP="00FD62BE">
      <w:pPr>
        <w:spacing w:before="100" w:beforeAutospacing="1" w:after="100" w:afterAutospacing="1"/>
        <w:rPr>
          <w:ins w:id="274" w:author="Unknown"/>
        </w:rPr>
      </w:pPr>
      <w:ins w:id="275" w:author="Unknown">
        <w:r>
          <w:t xml:space="preserve">    </w:t>
        </w:r>
        <w:proofErr w:type="gramStart"/>
        <w:r>
          <w:t>if(</w:t>
        </w:r>
        <w:proofErr w:type="gramEnd"/>
        <w:r>
          <w:t>target==dataset[mid]) return mid;  </w:t>
        </w:r>
      </w:ins>
    </w:p>
    <w:p w:rsidR="00FD62BE" w:rsidRDefault="00FD62BE" w:rsidP="00FD62BE">
      <w:pPr>
        <w:spacing w:before="100" w:beforeAutospacing="1" w:after="100" w:afterAutospacing="1"/>
        <w:rPr>
          <w:ins w:id="276" w:author="Unknown"/>
        </w:rPr>
      </w:pPr>
      <w:ins w:id="277" w:author="Unknown">
        <w:r>
          <w:t xml:space="preserve">    </w:t>
        </w:r>
        <w:proofErr w:type="gramStart"/>
        <w:r>
          <w:t>else</w:t>
        </w:r>
        <w:proofErr w:type="gramEnd"/>
        <w:r>
          <w:t xml:space="preserve"> if(target&gt;dataset[mid]) l=mid+1;  </w:t>
        </w:r>
      </w:ins>
    </w:p>
    <w:p w:rsidR="00FD62BE" w:rsidRDefault="00FD62BE" w:rsidP="00FD62BE">
      <w:pPr>
        <w:spacing w:before="100" w:beforeAutospacing="1" w:after="100" w:afterAutospacing="1"/>
        <w:rPr>
          <w:ins w:id="278" w:author="Unknown"/>
        </w:rPr>
      </w:pPr>
      <w:ins w:id="279" w:author="Unknown">
        <w:r>
          <w:t xml:space="preserve">    </w:t>
        </w:r>
        <w:proofErr w:type="gramStart"/>
        <w:r>
          <w:t>else</w:t>
        </w:r>
        <w:proofErr w:type="gramEnd"/>
        <w:r>
          <w:t xml:space="preserve"> if(target&lt;dataset[mid]) u=mid-1;  </w:t>
        </w:r>
      </w:ins>
    </w:p>
    <w:p w:rsidR="00FD62BE" w:rsidRDefault="00FD62BE" w:rsidP="00FD62BE">
      <w:pPr>
        <w:spacing w:before="100" w:beforeAutospacing="1" w:after="100" w:afterAutospacing="1"/>
        <w:rPr>
          <w:ins w:id="280" w:author="Unknown"/>
        </w:rPr>
      </w:pPr>
      <w:proofErr w:type="gramStart"/>
      <w:ins w:id="281" w:author="Unknown">
        <w:r>
          <w:rPr>
            <w:rStyle w:val="style11"/>
          </w:rPr>
          <w:t>}</w:t>
        </w:r>
        <w:proofErr w:type="gramEnd"/>
        <w:r>
          <w:rPr>
            <w:sz w:val="28"/>
            <w:szCs w:val="28"/>
          </w:rPr>
          <w:br/>
        </w:r>
        <w:r>
          <w:rPr>
            <w:rStyle w:val="style11"/>
          </w:rPr>
          <w:t>return -1;</w:t>
        </w:r>
        <w:r>
          <w:rPr>
            <w:sz w:val="28"/>
            <w:szCs w:val="28"/>
          </w:rPr>
          <w:br/>
        </w:r>
        <w:r>
          <w:rPr>
            <w:rStyle w:val="style11"/>
          </w:rPr>
          <w:t xml:space="preserve">} </w:t>
        </w:r>
      </w:ins>
    </w:p>
    <w:p w:rsidR="00FD62BE" w:rsidRDefault="00FD62BE" w:rsidP="00FD62BE">
      <w:pPr>
        <w:spacing w:before="100" w:beforeAutospacing="1" w:after="100" w:afterAutospacing="1"/>
        <w:rPr>
          <w:ins w:id="282" w:author="Unknown"/>
        </w:rPr>
      </w:pPr>
      <w:ins w:id="283" w:author="Unknown">
        <w:r>
          <w:br/>
          <w:t>static void insertsort(int[] dataset, int n)</w:t>
        </w:r>
        <w:r>
          <w:br/>
          <w:t>{</w:t>
        </w:r>
        <w:r>
          <w:br/>
        </w:r>
        <w:r>
          <w:br/>
          <w:t>int i, j;</w:t>
        </w:r>
        <w:r>
          <w:br/>
          <w:t>for (i = 1; i &lt; n; i++)</w:t>
        </w:r>
        <w:r>
          <w:br/>
          <w:t>{</w:t>
        </w:r>
        <w:r>
          <w:br/>
          <w:t>int pick_item = dataset[i];</w:t>
        </w:r>
        <w:r>
          <w:br/>
          <w:t>int inserted = 0;</w:t>
        </w:r>
        <w:r>
          <w:br/>
          <w:t>for (j = i - 1; j &gt;= 0 &amp;&amp; inserted != 1; )</w:t>
        </w:r>
        <w:r>
          <w:br/>
          <w:t>{</w:t>
        </w:r>
        <w:r>
          <w:br/>
          <w:t>if (pick_item &lt; dataset[j])</w:t>
        </w:r>
        <w:r>
          <w:br/>
          <w:t>{</w:t>
        </w:r>
        <w:r>
          <w:br/>
          <w:t>dataset[j + 1] = dataset[j];</w:t>
        </w:r>
        <w:r>
          <w:br/>
          <w:t>j--;</w:t>
        </w:r>
        <w:r>
          <w:br/>
          <w:t>dataset[j + 1] = pick_item;</w:t>
        </w:r>
        <w:r>
          <w:br/>
        </w:r>
        <w:r>
          <w:lastRenderedPageBreak/>
          <w:t>}</w:t>
        </w:r>
        <w:r>
          <w:br/>
          <w:t>else inserted = 1;</w:t>
        </w:r>
        <w:r>
          <w:br/>
          <w:t>}</w:t>
        </w:r>
        <w:r>
          <w:br/>
          <w:t>}</w:t>
        </w:r>
        <w:r>
          <w:br/>
        </w:r>
        <w:r>
          <w:br/>
          <w:t>}</w:t>
        </w:r>
        <w:r>
          <w:br/>
          <w:t>}</w:t>
        </w:r>
        <w:r>
          <w:br/>
          <w:t xml:space="preserve">} </w:t>
        </w:r>
      </w:ins>
    </w:p>
    <w:p w:rsidR="00FD62BE" w:rsidRDefault="00FD62BE"/>
    <w:p w:rsidR="000D473C" w:rsidRDefault="000D473C"/>
    <w:p w:rsidR="000D473C" w:rsidRDefault="000D473C" w:rsidP="000D473C">
      <w:pPr>
        <w:pStyle w:val="Heading2"/>
        <w:rPr>
          <w:sz w:val="36"/>
          <w:szCs w:val="36"/>
        </w:rPr>
      </w:pPr>
      <w:r>
        <w:t>C# array exercise: series of numbers</w:t>
      </w:r>
    </w:p>
    <w:p w:rsidR="000D473C" w:rsidRDefault="000D473C" w:rsidP="000D473C">
      <w:pPr>
        <w:rPr>
          <w:sz w:val="28"/>
          <w:szCs w:val="28"/>
        </w:rPr>
      </w:pPr>
      <w:r>
        <w:rPr>
          <w:rFonts w:ascii="Times New Roman" w:hAnsi="Times New Roman" w:cs="Times New Roman"/>
          <w:sz w:val="28"/>
          <w:szCs w:val="28"/>
        </w:rPr>
        <w:t>﻿</w:t>
      </w:r>
    </w:p>
    <w:p w:rsidR="000D473C" w:rsidRDefault="000D473C" w:rsidP="000D473C">
      <w:pPr>
        <w:rPr>
          <w:ins w:id="284" w:author="Unknown"/>
          <w:sz w:val="28"/>
          <w:szCs w:val="28"/>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285" w:author="Unknown">
        <w:r>
          <w:rPr>
            <w:rStyle w:val="Strong"/>
            <w:sz w:val="28"/>
            <w:szCs w:val="28"/>
          </w:rPr>
          <w:t>Exercise:</w:t>
        </w:r>
        <w:r>
          <w:rPr>
            <w:sz w:val="28"/>
            <w:szCs w:val="28"/>
          </w:rPr>
          <w:t xml:space="preserve"> A two-dimensional array stores values in rows and columns. By using two-dimensional array, write C# program to display a table of numbers as shown below: </w:t>
        </w:r>
      </w:ins>
    </w:p>
    <w:p w:rsidR="000D473C" w:rsidRDefault="000D473C" w:rsidP="000D473C">
      <w:pPr>
        <w:pStyle w:val="NormalWeb"/>
        <w:rPr>
          <w:ins w:id="286" w:author="Unknown"/>
        </w:rPr>
      </w:pPr>
    </w:p>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1457"/>
        <w:gridCol w:w="1442"/>
        <w:gridCol w:w="1442"/>
        <w:gridCol w:w="1442"/>
        <w:gridCol w:w="1442"/>
        <w:gridCol w:w="800"/>
      </w:tblGrid>
      <w:tr w:rsidR="000D473C">
        <w:trPr>
          <w:tblCellSpacing w:w="15" w:type="dxa"/>
        </w:trPr>
        <w:tc>
          <w:tcPr>
            <w:tcW w:w="0" w:type="auto"/>
            <w:tcMar>
              <w:top w:w="75" w:type="dxa"/>
              <w:left w:w="75" w:type="dxa"/>
              <w:bottom w:w="75" w:type="dxa"/>
              <w:right w:w="75" w:type="dxa"/>
            </w:tcMar>
            <w:vAlign w:val="center"/>
            <w:hideMark/>
          </w:tcPr>
          <w:p w:rsidR="000D473C" w:rsidRDefault="000D473C">
            <w:pPr>
              <w:jc w:val="center"/>
              <w:rPr>
                <w:sz w:val="24"/>
                <w:szCs w:val="24"/>
              </w:rPr>
            </w:pPr>
            <w:r>
              <w:t>1</w:t>
            </w:r>
          </w:p>
        </w:tc>
        <w:tc>
          <w:tcPr>
            <w:tcW w:w="0" w:type="auto"/>
            <w:tcMar>
              <w:top w:w="75" w:type="dxa"/>
              <w:left w:w="75" w:type="dxa"/>
              <w:bottom w:w="75" w:type="dxa"/>
              <w:right w:w="75" w:type="dxa"/>
            </w:tcMar>
            <w:vAlign w:val="center"/>
            <w:hideMark/>
          </w:tcPr>
          <w:p w:rsidR="000D473C" w:rsidRDefault="000D473C">
            <w:pPr>
              <w:jc w:val="center"/>
              <w:rPr>
                <w:sz w:val="24"/>
                <w:szCs w:val="24"/>
              </w:rPr>
            </w:pPr>
            <w:r>
              <w:t>2</w:t>
            </w:r>
          </w:p>
        </w:tc>
        <w:tc>
          <w:tcPr>
            <w:tcW w:w="0" w:type="auto"/>
            <w:tcMar>
              <w:top w:w="75" w:type="dxa"/>
              <w:left w:w="75" w:type="dxa"/>
              <w:bottom w:w="75" w:type="dxa"/>
              <w:right w:w="75" w:type="dxa"/>
            </w:tcMar>
            <w:vAlign w:val="center"/>
            <w:hideMark/>
          </w:tcPr>
          <w:p w:rsidR="000D473C" w:rsidRDefault="000D473C">
            <w:pPr>
              <w:jc w:val="center"/>
              <w:rPr>
                <w:sz w:val="24"/>
                <w:szCs w:val="24"/>
              </w:rPr>
            </w:pPr>
            <w:r>
              <w:t>3</w:t>
            </w:r>
          </w:p>
        </w:tc>
        <w:tc>
          <w:tcPr>
            <w:tcW w:w="0" w:type="auto"/>
            <w:tcMar>
              <w:top w:w="75" w:type="dxa"/>
              <w:left w:w="75" w:type="dxa"/>
              <w:bottom w:w="75" w:type="dxa"/>
              <w:right w:w="75" w:type="dxa"/>
            </w:tcMar>
            <w:vAlign w:val="center"/>
            <w:hideMark/>
          </w:tcPr>
          <w:p w:rsidR="000D473C" w:rsidRDefault="000D473C">
            <w:pPr>
              <w:jc w:val="center"/>
              <w:rPr>
                <w:sz w:val="24"/>
                <w:szCs w:val="24"/>
              </w:rPr>
            </w:pPr>
            <w:r>
              <w:t>4</w:t>
            </w:r>
          </w:p>
        </w:tc>
        <w:tc>
          <w:tcPr>
            <w:tcW w:w="0" w:type="auto"/>
            <w:tcMar>
              <w:top w:w="75" w:type="dxa"/>
              <w:left w:w="75" w:type="dxa"/>
              <w:bottom w:w="75" w:type="dxa"/>
              <w:right w:w="75" w:type="dxa"/>
            </w:tcMar>
            <w:vAlign w:val="center"/>
            <w:hideMark/>
          </w:tcPr>
          <w:p w:rsidR="000D473C" w:rsidRDefault="000D473C">
            <w:pPr>
              <w:jc w:val="center"/>
              <w:rPr>
                <w:sz w:val="24"/>
                <w:szCs w:val="24"/>
              </w:rPr>
            </w:pPr>
            <w:r>
              <w:t>5</w:t>
            </w:r>
          </w:p>
        </w:tc>
        <w:tc>
          <w:tcPr>
            <w:tcW w:w="0" w:type="auto"/>
            <w:tcMar>
              <w:top w:w="75" w:type="dxa"/>
              <w:left w:w="75" w:type="dxa"/>
              <w:bottom w:w="75" w:type="dxa"/>
              <w:right w:w="75" w:type="dxa"/>
            </w:tcMar>
            <w:vAlign w:val="center"/>
            <w:hideMark/>
          </w:tcPr>
          <w:p w:rsidR="000D473C" w:rsidRDefault="000D473C">
            <w:pPr>
              <w:jc w:val="center"/>
              <w:rPr>
                <w:sz w:val="24"/>
                <w:szCs w:val="24"/>
              </w:rPr>
            </w:pPr>
            <w:r>
              <w:t> </w:t>
            </w:r>
          </w:p>
        </w:tc>
      </w:tr>
      <w:tr w:rsidR="000D473C">
        <w:trPr>
          <w:tblCellSpacing w:w="15" w:type="dxa"/>
        </w:trPr>
        <w:tc>
          <w:tcPr>
            <w:tcW w:w="0" w:type="auto"/>
            <w:tcMar>
              <w:top w:w="75" w:type="dxa"/>
              <w:left w:w="75" w:type="dxa"/>
              <w:bottom w:w="75" w:type="dxa"/>
              <w:right w:w="75" w:type="dxa"/>
            </w:tcMar>
            <w:vAlign w:val="center"/>
            <w:hideMark/>
          </w:tcPr>
          <w:p w:rsidR="000D473C" w:rsidRDefault="000D473C">
            <w:pPr>
              <w:jc w:val="center"/>
              <w:rPr>
                <w:sz w:val="24"/>
                <w:szCs w:val="24"/>
              </w:rPr>
            </w:pPr>
            <w:r>
              <w:t>6</w:t>
            </w:r>
          </w:p>
        </w:tc>
        <w:tc>
          <w:tcPr>
            <w:tcW w:w="0" w:type="auto"/>
            <w:tcMar>
              <w:top w:w="75" w:type="dxa"/>
              <w:left w:w="75" w:type="dxa"/>
              <w:bottom w:w="75" w:type="dxa"/>
              <w:right w:w="75" w:type="dxa"/>
            </w:tcMar>
            <w:vAlign w:val="center"/>
            <w:hideMark/>
          </w:tcPr>
          <w:p w:rsidR="000D473C" w:rsidRDefault="000D473C">
            <w:pPr>
              <w:jc w:val="center"/>
              <w:rPr>
                <w:sz w:val="24"/>
                <w:szCs w:val="24"/>
              </w:rPr>
            </w:pPr>
            <w:r>
              <w:t>7</w:t>
            </w:r>
          </w:p>
        </w:tc>
        <w:tc>
          <w:tcPr>
            <w:tcW w:w="0" w:type="auto"/>
            <w:tcMar>
              <w:top w:w="75" w:type="dxa"/>
              <w:left w:w="75" w:type="dxa"/>
              <w:bottom w:w="75" w:type="dxa"/>
              <w:right w:w="75" w:type="dxa"/>
            </w:tcMar>
            <w:vAlign w:val="center"/>
            <w:hideMark/>
          </w:tcPr>
          <w:p w:rsidR="000D473C" w:rsidRDefault="000D473C">
            <w:pPr>
              <w:jc w:val="center"/>
              <w:rPr>
                <w:sz w:val="24"/>
                <w:szCs w:val="24"/>
              </w:rPr>
            </w:pPr>
            <w:r>
              <w:t> </w:t>
            </w:r>
          </w:p>
        </w:tc>
        <w:tc>
          <w:tcPr>
            <w:tcW w:w="0" w:type="auto"/>
            <w:tcMar>
              <w:top w:w="75" w:type="dxa"/>
              <w:left w:w="75" w:type="dxa"/>
              <w:bottom w:w="75" w:type="dxa"/>
              <w:right w:w="75" w:type="dxa"/>
            </w:tcMar>
            <w:vAlign w:val="center"/>
            <w:hideMark/>
          </w:tcPr>
          <w:p w:rsidR="000D473C" w:rsidRDefault="000D473C">
            <w:pPr>
              <w:jc w:val="center"/>
              <w:rPr>
                <w:sz w:val="24"/>
                <w:szCs w:val="24"/>
              </w:rPr>
            </w:pPr>
            <w:r>
              <w:t>9</w:t>
            </w:r>
          </w:p>
        </w:tc>
        <w:tc>
          <w:tcPr>
            <w:tcW w:w="0" w:type="auto"/>
            <w:tcMar>
              <w:top w:w="75" w:type="dxa"/>
              <w:left w:w="75" w:type="dxa"/>
              <w:bottom w:w="75" w:type="dxa"/>
              <w:right w:w="75" w:type="dxa"/>
            </w:tcMar>
            <w:vAlign w:val="center"/>
            <w:hideMark/>
          </w:tcPr>
          <w:p w:rsidR="000D473C" w:rsidRDefault="000D473C">
            <w:pPr>
              <w:jc w:val="center"/>
              <w:rPr>
                <w:sz w:val="24"/>
                <w:szCs w:val="24"/>
              </w:rPr>
            </w:pPr>
            <w:r>
              <w:t>10</w:t>
            </w:r>
          </w:p>
        </w:tc>
        <w:tc>
          <w:tcPr>
            <w:tcW w:w="0" w:type="auto"/>
            <w:vAlign w:val="center"/>
            <w:hideMark/>
          </w:tcPr>
          <w:p w:rsidR="000D473C" w:rsidRDefault="000D473C">
            <w:pPr>
              <w:rPr>
                <w:sz w:val="20"/>
                <w:szCs w:val="20"/>
              </w:rPr>
            </w:pPr>
          </w:p>
        </w:tc>
      </w:tr>
      <w:tr w:rsidR="000D473C">
        <w:trPr>
          <w:tblCellSpacing w:w="15" w:type="dxa"/>
        </w:trPr>
        <w:tc>
          <w:tcPr>
            <w:tcW w:w="0" w:type="auto"/>
            <w:tcMar>
              <w:top w:w="75" w:type="dxa"/>
              <w:left w:w="75" w:type="dxa"/>
              <w:bottom w:w="75" w:type="dxa"/>
              <w:right w:w="75" w:type="dxa"/>
            </w:tcMar>
            <w:vAlign w:val="center"/>
            <w:hideMark/>
          </w:tcPr>
          <w:p w:rsidR="000D473C" w:rsidRDefault="000D473C">
            <w:pPr>
              <w:jc w:val="center"/>
              <w:rPr>
                <w:sz w:val="24"/>
                <w:szCs w:val="24"/>
              </w:rPr>
            </w:pPr>
            <w:r>
              <w:t>11</w:t>
            </w:r>
          </w:p>
        </w:tc>
        <w:tc>
          <w:tcPr>
            <w:tcW w:w="0" w:type="auto"/>
            <w:tcMar>
              <w:top w:w="75" w:type="dxa"/>
              <w:left w:w="75" w:type="dxa"/>
              <w:bottom w:w="75" w:type="dxa"/>
              <w:right w:w="75" w:type="dxa"/>
            </w:tcMar>
            <w:vAlign w:val="center"/>
            <w:hideMark/>
          </w:tcPr>
          <w:p w:rsidR="000D473C" w:rsidRDefault="000D473C">
            <w:pPr>
              <w:jc w:val="center"/>
              <w:rPr>
                <w:sz w:val="24"/>
                <w:szCs w:val="24"/>
              </w:rPr>
            </w:pPr>
            <w:r>
              <w:t>12</w:t>
            </w:r>
          </w:p>
        </w:tc>
        <w:tc>
          <w:tcPr>
            <w:tcW w:w="0" w:type="auto"/>
            <w:tcMar>
              <w:top w:w="75" w:type="dxa"/>
              <w:left w:w="75" w:type="dxa"/>
              <w:bottom w:w="75" w:type="dxa"/>
              <w:right w:w="75" w:type="dxa"/>
            </w:tcMar>
            <w:vAlign w:val="center"/>
            <w:hideMark/>
          </w:tcPr>
          <w:p w:rsidR="000D473C" w:rsidRDefault="000D473C">
            <w:pPr>
              <w:jc w:val="center"/>
              <w:rPr>
                <w:sz w:val="24"/>
                <w:szCs w:val="24"/>
              </w:rPr>
            </w:pPr>
            <w:r>
              <w:t>13</w:t>
            </w:r>
          </w:p>
        </w:tc>
        <w:tc>
          <w:tcPr>
            <w:tcW w:w="0" w:type="auto"/>
            <w:tcMar>
              <w:top w:w="75" w:type="dxa"/>
              <w:left w:w="75" w:type="dxa"/>
              <w:bottom w:w="75" w:type="dxa"/>
              <w:right w:w="75" w:type="dxa"/>
            </w:tcMar>
            <w:vAlign w:val="center"/>
            <w:hideMark/>
          </w:tcPr>
          <w:p w:rsidR="000D473C" w:rsidRDefault="000D473C">
            <w:pPr>
              <w:jc w:val="center"/>
              <w:rPr>
                <w:sz w:val="24"/>
                <w:szCs w:val="24"/>
              </w:rPr>
            </w:pPr>
            <w:r>
              <w:t>14</w:t>
            </w:r>
          </w:p>
        </w:tc>
        <w:tc>
          <w:tcPr>
            <w:tcW w:w="0" w:type="auto"/>
            <w:tcMar>
              <w:top w:w="75" w:type="dxa"/>
              <w:left w:w="75" w:type="dxa"/>
              <w:bottom w:w="75" w:type="dxa"/>
              <w:right w:w="75" w:type="dxa"/>
            </w:tcMar>
            <w:vAlign w:val="center"/>
            <w:hideMark/>
          </w:tcPr>
          <w:p w:rsidR="000D473C" w:rsidRDefault="000D473C">
            <w:pPr>
              <w:jc w:val="center"/>
              <w:rPr>
                <w:sz w:val="24"/>
                <w:szCs w:val="24"/>
              </w:rPr>
            </w:pPr>
            <w:r>
              <w:t>15</w:t>
            </w:r>
          </w:p>
        </w:tc>
        <w:tc>
          <w:tcPr>
            <w:tcW w:w="0" w:type="auto"/>
            <w:vAlign w:val="center"/>
            <w:hideMark/>
          </w:tcPr>
          <w:p w:rsidR="000D473C" w:rsidRDefault="000D473C">
            <w:pPr>
              <w:rPr>
                <w:sz w:val="20"/>
                <w:szCs w:val="20"/>
              </w:rPr>
            </w:pPr>
          </w:p>
        </w:tc>
      </w:tr>
      <w:tr w:rsidR="000D473C">
        <w:trPr>
          <w:tblCellSpacing w:w="15" w:type="dxa"/>
        </w:trPr>
        <w:tc>
          <w:tcPr>
            <w:tcW w:w="0" w:type="auto"/>
            <w:tcMar>
              <w:top w:w="75" w:type="dxa"/>
              <w:left w:w="75" w:type="dxa"/>
              <w:bottom w:w="75" w:type="dxa"/>
              <w:right w:w="75" w:type="dxa"/>
            </w:tcMar>
            <w:vAlign w:val="center"/>
            <w:hideMark/>
          </w:tcPr>
          <w:p w:rsidR="000D473C" w:rsidRDefault="000D473C">
            <w:pPr>
              <w:jc w:val="center"/>
              <w:rPr>
                <w:sz w:val="24"/>
                <w:szCs w:val="24"/>
              </w:rPr>
            </w:pPr>
            <w:r>
              <w:t>16</w:t>
            </w:r>
          </w:p>
        </w:tc>
        <w:tc>
          <w:tcPr>
            <w:tcW w:w="0" w:type="auto"/>
            <w:tcMar>
              <w:top w:w="75" w:type="dxa"/>
              <w:left w:w="75" w:type="dxa"/>
              <w:bottom w:w="75" w:type="dxa"/>
              <w:right w:w="75" w:type="dxa"/>
            </w:tcMar>
            <w:vAlign w:val="center"/>
            <w:hideMark/>
          </w:tcPr>
          <w:p w:rsidR="000D473C" w:rsidRDefault="000D473C">
            <w:pPr>
              <w:jc w:val="center"/>
              <w:rPr>
                <w:sz w:val="24"/>
                <w:szCs w:val="24"/>
              </w:rPr>
            </w:pPr>
            <w:r>
              <w:t>17</w:t>
            </w:r>
          </w:p>
        </w:tc>
        <w:tc>
          <w:tcPr>
            <w:tcW w:w="0" w:type="auto"/>
            <w:tcMar>
              <w:top w:w="75" w:type="dxa"/>
              <w:left w:w="75" w:type="dxa"/>
              <w:bottom w:w="75" w:type="dxa"/>
              <w:right w:w="75" w:type="dxa"/>
            </w:tcMar>
            <w:vAlign w:val="center"/>
            <w:hideMark/>
          </w:tcPr>
          <w:p w:rsidR="000D473C" w:rsidRDefault="000D473C">
            <w:pPr>
              <w:jc w:val="center"/>
              <w:rPr>
                <w:sz w:val="24"/>
                <w:szCs w:val="24"/>
              </w:rPr>
            </w:pPr>
            <w:r>
              <w:t>18</w:t>
            </w:r>
          </w:p>
        </w:tc>
        <w:tc>
          <w:tcPr>
            <w:tcW w:w="0" w:type="auto"/>
            <w:tcMar>
              <w:top w:w="75" w:type="dxa"/>
              <w:left w:w="75" w:type="dxa"/>
              <w:bottom w:w="75" w:type="dxa"/>
              <w:right w:w="75" w:type="dxa"/>
            </w:tcMar>
            <w:vAlign w:val="center"/>
            <w:hideMark/>
          </w:tcPr>
          <w:p w:rsidR="000D473C" w:rsidRDefault="000D473C">
            <w:pPr>
              <w:jc w:val="center"/>
              <w:rPr>
                <w:sz w:val="24"/>
                <w:szCs w:val="24"/>
              </w:rPr>
            </w:pPr>
            <w:r>
              <w:t>19</w:t>
            </w:r>
          </w:p>
        </w:tc>
        <w:tc>
          <w:tcPr>
            <w:tcW w:w="0" w:type="auto"/>
            <w:tcMar>
              <w:top w:w="75" w:type="dxa"/>
              <w:left w:w="75" w:type="dxa"/>
              <w:bottom w:w="75" w:type="dxa"/>
              <w:right w:w="75" w:type="dxa"/>
            </w:tcMar>
            <w:vAlign w:val="center"/>
            <w:hideMark/>
          </w:tcPr>
          <w:p w:rsidR="000D473C" w:rsidRDefault="000D473C">
            <w:pPr>
              <w:jc w:val="center"/>
              <w:rPr>
                <w:sz w:val="24"/>
                <w:szCs w:val="24"/>
              </w:rPr>
            </w:pPr>
            <w:r>
              <w:t>20</w:t>
            </w:r>
          </w:p>
        </w:tc>
        <w:tc>
          <w:tcPr>
            <w:tcW w:w="0" w:type="auto"/>
            <w:vAlign w:val="center"/>
            <w:hideMark/>
          </w:tcPr>
          <w:p w:rsidR="000D473C" w:rsidRDefault="000D473C">
            <w:pPr>
              <w:rPr>
                <w:sz w:val="20"/>
                <w:szCs w:val="20"/>
              </w:rPr>
            </w:pPr>
          </w:p>
        </w:tc>
      </w:tr>
      <w:tr w:rsidR="000D473C">
        <w:trPr>
          <w:tblCellSpacing w:w="15" w:type="dxa"/>
        </w:trPr>
        <w:tc>
          <w:tcPr>
            <w:tcW w:w="0" w:type="auto"/>
            <w:tcMar>
              <w:top w:w="75" w:type="dxa"/>
              <w:left w:w="75" w:type="dxa"/>
              <w:bottom w:w="75" w:type="dxa"/>
              <w:right w:w="75" w:type="dxa"/>
            </w:tcMar>
            <w:vAlign w:val="center"/>
            <w:hideMark/>
          </w:tcPr>
          <w:p w:rsidR="000D473C" w:rsidRDefault="000D473C">
            <w:pPr>
              <w:jc w:val="center"/>
              <w:rPr>
                <w:sz w:val="24"/>
                <w:szCs w:val="24"/>
              </w:rPr>
            </w:pPr>
            <w:r>
              <w:t>21</w:t>
            </w:r>
          </w:p>
        </w:tc>
        <w:tc>
          <w:tcPr>
            <w:tcW w:w="0" w:type="auto"/>
            <w:tcMar>
              <w:top w:w="75" w:type="dxa"/>
              <w:left w:w="75" w:type="dxa"/>
              <w:bottom w:w="75" w:type="dxa"/>
              <w:right w:w="75" w:type="dxa"/>
            </w:tcMar>
            <w:vAlign w:val="center"/>
            <w:hideMark/>
          </w:tcPr>
          <w:p w:rsidR="000D473C" w:rsidRDefault="000D473C">
            <w:pPr>
              <w:jc w:val="center"/>
              <w:rPr>
                <w:sz w:val="24"/>
                <w:szCs w:val="24"/>
              </w:rPr>
            </w:pPr>
            <w:r>
              <w:t>22</w:t>
            </w:r>
          </w:p>
        </w:tc>
        <w:tc>
          <w:tcPr>
            <w:tcW w:w="0" w:type="auto"/>
            <w:tcMar>
              <w:top w:w="75" w:type="dxa"/>
              <w:left w:w="75" w:type="dxa"/>
              <w:bottom w:w="75" w:type="dxa"/>
              <w:right w:w="75" w:type="dxa"/>
            </w:tcMar>
            <w:vAlign w:val="center"/>
            <w:hideMark/>
          </w:tcPr>
          <w:p w:rsidR="000D473C" w:rsidRDefault="000D473C">
            <w:pPr>
              <w:jc w:val="center"/>
              <w:rPr>
                <w:sz w:val="24"/>
                <w:szCs w:val="24"/>
              </w:rPr>
            </w:pPr>
            <w:r>
              <w:t>23</w:t>
            </w:r>
          </w:p>
        </w:tc>
        <w:tc>
          <w:tcPr>
            <w:tcW w:w="0" w:type="auto"/>
            <w:tcMar>
              <w:top w:w="75" w:type="dxa"/>
              <w:left w:w="75" w:type="dxa"/>
              <w:bottom w:w="75" w:type="dxa"/>
              <w:right w:w="75" w:type="dxa"/>
            </w:tcMar>
            <w:vAlign w:val="center"/>
            <w:hideMark/>
          </w:tcPr>
          <w:p w:rsidR="000D473C" w:rsidRDefault="000D473C">
            <w:pPr>
              <w:jc w:val="center"/>
              <w:rPr>
                <w:sz w:val="24"/>
                <w:szCs w:val="24"/>
              </w:rPr>
            </w:pPr>
            <w:r>
              <w:t>24</w:t>
            </w:r>
          </w:p>
        </w:tc>
        <w:tc>
          <w:tcPr>
            <w:tcW w:w="0" w:type="auto"/>
            <w:tcMar>
              <w:top w:w="75" w:type="dxa"/>
              <w:left w:w="75" w:type="dxa"/>
              <w:bottom w:w="75" w:type="dxa"/>
              <w:right w:w="75" w:type="dxa"/>
            </w:tcMar>
            <w:vAlign w:val="center"/>
            <w:hideMark/>
          </w:tcPr>
          <w:p w:rsidR="000D473C" w:rsidRDefault="000D473C">
            <w:pPr>
              <w:jc w:val="center"/>
              <w:rPr>
                <w:sz w:val="24"/>
                <w:szCs w:val="24"/>
              </w:rPr>
            </w:pPr>
            <w:r>
              <w:t>25</w:t>
            </w:r>
          </w:p>
        </w:tc>
        <w:tc>
          <w:tcPr>
            <w:tcW w:w="0" w:type="auto"/>
            <w:vAlign w:val="center"/>
            <w:hideMark/>
          </w:tcPr>
          <w:p w:rsidR="000D473C" w:rsidRDefault="000D473C">
            <w:pPr>
              <w:rPr>
                <w:sz w:val="20"/>
                <w:szCs w:val="20"/>
              </w:rPr>
            </w:pPr>
          </w:p>
        </w:tc>
      </w:tr>
    </w:tbl>
    <w:p w:rsidR="000D473C" w:rsidRDefault="000D473C" w:rsidP="000D473C">
      <w:pPr>
        <w:pStyle w:val="NormalWeb"/>
        <w:rPr>
          <w:ins w:id="287" w:author="Unknown"/>
        </w:rPr>
      </w:pPr>
      <w:ins w:id="288" w:author="Unknown">
        <w:r>
          <w:t> </w:t>
        </w:r>
      </w:ins>
    </w:p>
    <w:p w:rsidR="000D473C" w:rsidRDefault="000D473C" w:rsidP="000D473C">
      <w:pPr>
        <w:pStyle w:val="NormalWeb"/>
        <w:rPr>
          <w:ins w:id="289" w:author="Unknown"/>
        </w:rPr>
      </w:pPr>
      <w:ins w:id="290" w:author="Unknown">
        <w:r>
          <w:rPr>
            <w:rStyle w:val="Strong"/>
          </w:rPr>
          <w:t>Solution:</w:t>
        </w:r>
      </w:ins>
    </w:p>
    <w:p w:rsidR="000D473C" w:rsidRDefault="000D473C" w:rsidP="000D473C">
      <w:pPr>
        <w:pStyle w:val="NormalWeb"/>
        <w:rPr>
          <w:ins w:id="291" w:author="Unknown"/>
        </w:rPr>
      </w:pPr>
      <w:proofErr w:type="gramStart"/>
      <w:ins w:id="292" w:author="Unknown">
        <w:r>
          <w:t>using</w:t>
        </w:r>
        <w:proofErr w:type="gramEnd"/>
        <w:r>
          <w:t xml:space="preserve"> System;</w:t>
        </w:r>
      </w:ins>
    </w:p>
    <w:p w:rsidR="000D473C" w:rsidRDefault="000D473C" w:rsidP="000D473C">
      <w:pPr>
        <w:pStyle w:val="NormalWeb"/>
        <w:rPr>
          <w:ins w:id="293" w:author="Unknown"/>
        </w:rPr>
      </w:pPr>
      <w:proofErr w:type="gramStart"/>
      <w:ins w:id="294" w:author="Unknown">
        <w:r>
          <w:t>using</w:t>
        </w:r>
        <w:proofErr w:type="gramEnd"/>
        <w:r>
          <w:t xml:space="preserve"> System.Collections.Generic;</w:t>
        </w:r>
      </w:ins>
    </w:p>
    <w:p w:rsidR="000D473C" w:rsidRDefault="000D473C" w:rsidP="000D473C">
      <w:pPr>
        <w:pStyle w:val="NormalWeb"/>
        <w:rPr>
          <w:ins w:id="295" w:author="Unknown"/>
        </w:rPr>
      </w:pPr>
      <w:proofErr w:type="gramStart"/>
      <w:ins w:id="296" w:author="Unknown">
        <w:r>
          <w:lastRenderedPageBreak/>
          <w:t>using</w:t>
        </w:r>
        <w:proofErr w:type="gramEnd"/>
        <w:r>
          <w:t xml:space="preserve"> System.Linq;</w:t>
        </w:r>
      </w:ins>
    </w:p>
    <w:p w:rsidR="000D473C" w:rsidRDefault="000D473C" w:rsidP="000D473C">
      <w:pPr>
        <w:pStyle w:val="NormalWeb"/>
        <w:rPr>
          <w:ins w:id="297" w:author="Unknown"/>
        </w:rPr>
      </w:pPr>
      <w:proofErr w:type="gramStart"/>
      <w:ins w:id="298" w:author="Unknown">
        <w:r>
          <w:t>using</w:t>
        </w:r>
        <w:proofErr w:type="gramEnd"/>
        <w:r>
          <w:t xml:space="preserve"> System.Text;</w:t>
        </w:r>
      </w:ins>
    </w:p>
    <w:p w:rsidR="000D473C" w:rsidRDefault="000D473C" w:rsidP="000D473C">
      <w:pPr>
        <w:pStyle w:val="NormalWeb"/>
        <w:rPr>
          <w:ins w:id="299" w:author="Unknown"/>
        </w:rPr>
      </w:pPr>
      <w:proofErr w:type="gramStart"/>
      <w:ins w:id="300" w:author="Unknown">
        <w:r>
          <w:t>using</w:t>
        </w:r>
        <w:proofErr w:type="gramEnd"/>
        <w:r>
          <w:t xml:space="preserve"> System.IO;</w:t>
        </w:r>
      </w:ins>
    </w:p>
    <w:p w:rsidR="000D473C" w:rsidRDefault="000D473C" w:rsidP="000D473C">
      <w:pPr>
        <w:pStyle w:val="NormalWeb"/>
        <w:rPr>
          <w:ins w:id="301" w:author="Unknown"/>
        </w:rPr>
      </w:pPr>
      <w:ins w:id="302" w:author="Unknown">
        <w:r>
          <w:t> </w:t>
        </w:r>
      </w:ins>
    </w:p>
    <w:p w:rsidR="000D473C" w:rsidRDefault="000D473C" w:rsidP="000D473C">
      <w:pPr>
        <w:pStyle w:val="NormalWeb"/>
        <w:rPr>
          <w:ins w:id="303" w:author="Unknown"/>
        </w:rPr>
      </w:pPr>
      <w:proofErr w:type="gramStart"/>
      <w:ins w:id="304" w:author="Unknown">
        <w:r>
          <w:t>namespace</w:t>
        </w:r>
        <w:proofErr w:type="gramEnd"/>
        <w:r>
          <w:t xml:space="preserve"> ConsoleApplication1</w:t>
        </w:r>
      </w:ins>
    </w:p>
    <w:p w:rsidR="000D473C" w:rsidRDefault="000D473C" w:rsidP="000D473C">
      <w:pPr>
        <w:pStyle w:val="NormalWeb"/>
        <w:rPr>
          <w:ins w:id="305" w:author="Unknown"/>
        </w:rPr>
      </w:pPr>
      <w:ins w:id="306" w:author="Unknown">
        <w:r>
          <w:t>{</w:t>
        </w:r>
      </w:ins>
    </w:p>
    <w:p w:rsidR="000D473C" w:rsidRDefault="000D473C" w:rsidP="000D473C">
      <w:pPr>
        <w:pStyle w:val="NormalWeb"/>
        <w:rPr>
          <w:ins w:id="307" w:author="Unknown"/>
        </w:rPr>
      </w:pPr>
      <w:ins w:id="308" w:author="Unknown">
        <w:r>
          <w:t xml:space="preserve">    </w:t>
        </w:r>
      </w:ins>
    </w:p>
    <w:p w:rsidR="000D473C" w:rsidRDefault="000D473C" w:rsidP="000D473C">
      <w:pPr>
        <w:pStyle w:val="NormalWeb"/>
        <w:rPr>
          <w:ins w:id="309" w:author="Unknown"/>
        </w:rPr>
      </w:pPr>
      <w:ins w:id="310" w:author="Unknown">
        <w:r>
          <w:t xml:space="preserve">  </w:t>
        </w:r>
        <w:proofErr w:type="gramStart"/>
        <w:r>
          <w:t>class</w:t>
        </w:r>
        <w:proofErr w:type="gramEnd"/>
        <w:r>
          <w:t xml:space="preserve"> Program</w:t>
        </w:r>
      </w:ins>
    </w:p>
    <w:p w:rsidR="000D473C" w:rsidRDefault="000D473C" w:rsidP="000D473C">
      <w:pPr>
        <w:pStyle w:val="NormalWeb"/>
        <w:rPr>
          <w:ins w:id="311" w:author="Unknown"/>
        </w:rPr>
      </w:pPr>
      <w:ins w:id="312" w:author="Unknown">
        <w:r>
          <w:t>    {</w:t>
        </w:r>
      </w:ins>
    </w:p>
    <w:p w:rsidR="000D473C" w:rsidRDefault="000D473C" w:rsidP="000D473C">
      <w:pPr>
        <w:pStyle w:val="NormalWeb"/>
        <w:rPr>
          <w:ins w:id="313" w:author="Unknown"/>
        </w:rPr>
      </w:pPr>
      <w:ins w:id="314" w:author="Unknown">
        <w:r>
          <w:t xml:space="preserve">       </w:t>
        </w:r>
      </w:ins>
    </w:p>
    <w:p w:rsidR="000D473C" w:rsidRDefault="000D473C" w:rsidP="000D473C">
      <w:pPr>
        <w:pStyle w:val="NormalWeb"/>
        <w:rPr>
          <w:ins w:id="315" w:author="Unknown"/>
        </w:rPr>
      </w:pPr>
      <w:ins w:id="316" w:author="Unknown">
        <w:r>
          <w:t> </w:t>
        </w:r>
      </w:ins>
    </w:p>
    <w:p w:rsidR="000D473C" w:rsidRDefault="000D473C" w:rsidP="000D473C">
      <w:pPr>
        <w:pStyle w:val="NormalWeb"/>
        <w:rPr>
          <w:ins w:id="317" w:author="Unknown"/>
        </w:rPr>
      </w:pPr>
      <w:ins w:id="318" w:author="Unknown">
        <w:r>
          <w:t xml:space="preserve">        </w:t>
        </w:r>
        <w:proofErr w:type="gramStart"/>
        <w:r>
          <w:t>static</w:t>
        </w:r>
        <w:proofErr w:type="gramEnd"/>
        <w:r>
          <w:t xml:space="preserve"> void Main(string[] args)</w:t>
        </w:r>
      </w:ins>
    </w:p>
    <w:p w:rsidR="000D473C" w:rsidRDefault="000D473C" w:rsidP="000D473C">
      <w:pPr>
        <w:pStyle w:val="NormalWeb"/>
        <w:rPr>
          <w:ins w:id="319" w:author="Unknown"/>
        </w:rPr>
      </w:pPr>
      <w:ins w:id="320" w:author="Unknown">
        <w:r>
          <w:t>        {</w:t>
        </w:r>
      </w:ins>
    </w:p>
    <w:p w:rsidR="000D473C" w:rsidRDefault="000D473C" w:rsidP="000D473C">
      <w:pPr>
        <w:pStyle w:val="NormalWeb"/>
        <w:rPr>
          <w:ins w:id="321" w:author="Unknown"/>
        </w:rPr>
      </w:pPr>
      <w:ins w:id="322" w:author="Unknown">
        <w:r>
          <w:t> </w:t>
        </w:r>
      </w:ins>
    </w:p>
    <w:p w:rsidR="000D473C" w:rsidRDefault="000D473C" w:rsidP="000D473C">
      <w:pPr>
        <w:pStyle w:val="NormalWeb"/>
        <w:rPr>
          <w:ins w:id="323" w:author="Unknown"/>
        </w:rPr>
      </w:pPr>
      <w:ins w:id="324" w:author="Unknown">
        <w:r>
          <w:t xml:space="preserve">            </w:t>
        </w:r>
        <w:proofErr w:type="gramStart"/>
        <w:r>
          <w:t>printSeries(</w:t>
        </w:r>
        <w:proofErr w:type="gramEnd"/>
        <w:r>
          <w:t>);</w:t>
        </w:r>
      </w:ins>
    </w:p>
    <w:p w:rsidR="000D473C" w:rsidRDefault="000D473C" w:rsidP="000D473C">
      <w:pPr>
        <w:pStyle w:val="NormalWeb"/>
        <w:rPr>
          <w:ins w:id="325" w:author="Unknown"/>
        </w:rPr>
      </w:pPr>
      <w:ins w:id="326" w:author="Unknown">
        <w:r>
          <w:t xml:space="preserve">            </w:t>
        </w:r>
        <w:proofErr w:type="gramStart"/>
        <w:r>
          <w:t>Console.ReadLine(</w:t>
        </w:r>
        <w:proofErr w:type="gramEnd"/>
        <w:r>
          <w:t>);</w:t>
        </w:r>
      </w:ins>
    </w:p>
    <w:p w:rsidR="000D473C" w:rsidRDefault="000D473C" w:rsidP="000D473C">
      <w:pPr>
        <w:pStyle w:val="NormalWeb"/>
        <w:rPr>
          <w:ins w:id="327" w:author="Unknown"/>
        </w:rPr>
      </w:pPr>
      <w:ins w:id="328" w:author="Unknown">
        <w:r>
          <w:t> </w:t>
        </w:r>
      </w:ins>
    </w:p>
    <w:p w:rsidR="000D473C" w:rsidRDefault="000D473C" w:rsidP="000D473C">
      <w:pPr>
        <w:pStyle w:val="NormalWeb"/>
        <w:rPr>
          <w:ins w:id="329" w:author="Unknown"/>
        </w:rPr>
      </w:pPr>
      <w:ins w:id="330" w:author="Unknown">
        <w:r>
          <w:t>        }</w:t>
        </w:r>
      </w:ins>
    </w:p>
    <w:p w:rsidR="000D473C" w:rsidRDefault="000D473C" w:rsidP="000D473C">
      <w:pPr>
        <w:pStyle w:val="NormalWeb"/>
        <w:rPr>
          <w:ins w:id="331" w:author="Unknown"/>
        </w:rPr>
      </w:pPr>
      <w:ins w:id="332" w:author="Unknown">
        <w:r>
          <w:t xml:space="preserve">        </w:t>
        </w:r>
        <w:proofErr w:type="gramStart"/>
        <w:r>
          <w:t>public</w:t>
        </w:r>
        <w:proofErr w:type="gramEnd"/>
        <w:r>
          <w:t xml:space="preserve"> static void printSeries()</w:t>
        </w:r>
      </w:ins>
    </w:p>
    <w:p w:rsidR="000D473C" w:rsidRDefault="000D473C" w:rsidP="000D473C">
      <w:pPr>
        <w:pStyle w:val="NormalWeb"/>
        <w:rPr>
          <w:ins w:id="333" w:author="Unknown"/>
        </w:rPr>
      </w:pPr>
      <w:ins w:id="334" w:author="Unknown">
        <w:r>
          <w:t>        {</w:t>
        </w:r>
      </w:ins>
    </w:p>
    <w:p w:rsidR="000D473C" w:rsidRDefault="000D473C" w:rsidP="000D473C">
      <w:pPr>
        <w:pStyle w:val="NormalWeb"/>
        <w:rPr>
          <w:ins w:id="335" w:author="Unknown"/>
        </w:rPr>
      </w:pPr>
      <w:ins w:id="336" w:author="Unknown">
        <w:r>
          <w:t xml:space="preserve">            </w:t>
        </w:r>
        <w:proofErr w:type="gramStart"/>
        <w:r>
          <w:t>int[</w:t>
        </w:r>
        <w:proofErr w:type="gramEnd"/>
        <w:r>
          <w:t>,] tArr = new int[5, 5];</w:t>
        </w:r>
      </w:ins>
    </w:p>
    <w:p w:rsidR="000D473C" w:rsidRDefault="000D473C" w:rsidP="000D473C">
      <w:pPr>
        <w:pStyle w:val="NormalWeb"/>
        <w:rPr>
          <w:ins w:id="337" w:author="Unknown"/>
        </w:rPr>
      </w:pPr>
      <w:ins w:id="338" w:author="Unknown">
        <w:r>
          <w:lastRenderedPageBreak/>
          <w:t xml:space="preserve">            </w:t>
        </w:r>
        <w:proofErr w:type="gramStart"/>
        <w:r>
          <w:t>int</w:t>
        </w:r>
        <w:proofErr w:type="gramEnd"/>
        <w:r>
          <w:t xml:space="preserve"> i, j;</w:t>
        </w:r>
      </w:ins>
    </w:p>
    <w:p w:rsidR="000D473C" w:rsidRDefault="000D473C" w:rsidP="000D473C">
      <w:pPr>
        <w:pStyle w:val="NormalWeb"/>
        <w:rPr>
          <w:ins w:id="339" w:author="Unknown"/>
        </w:rPr>
      </w:pPr>
      <w:ins w:id="340" w:author="Unknown">
        <w:r>
          <w:t xml:space="preserve">                            </w:t>
        </w:r>
      </w:ins>
    </w:p>
    <w:p w:rsidR="000D473C" w:rsidRDefault="000D473C" w:rsidP="000D473C">
      <w:pPr>
        <w:pStyle w:val="NormalWeb"/>
        <w:rPr>
          <w:ins w:id="341" w:author="Unknown"/>
        </w:rPr>
      </w:pPr>
      <w:ins w:id="342" w:author="Unknown">
        <w:r>
          <w:t xml:space="preserve">                </w:t>
        </w:r>
        <w:proofErr w:type="gramStart"/>
        <w:r>
          <w:t>for</w:t>
        </w:r>
        <w:proofErr w:type="gramEnd"/>
        <w:r>
          <w:t xml:space="preserve"> (i = 0; i &lt; 5; i++) //assign values to the two-dimensional array</w:t>
        </w:r>
      </w:ins>
    </w:p>
    <w:p w:rsidR="000D473C" w:rsidRDefault="000D473C" w:rsidP="000D473C">
      <w:pPr>
        <w:pStyle w:val="NormalWeb"/>
        <w:rPr>
          <w:ins w:id="343" w:author="Unknown"/>
        </w:rPr>
      </w:pPr>
      <w:ins w:id="344" w:author="Unknown">
        <w:r>
          <w:t xml:space="preserve">                    </w:t>
        </w:r>
        <w:proofErr w:type="gramStart"/>
        <w:r>
          <w:t>for</w:t>
        </w:r>
        <w:proofErr w:type="gramEnd"/>
        <w:r>
          <w:t xml:space="preserve"> (j = 0; j &lt; 5; j++)</w:t>
        </w:r>
      </w:ins>
    </w:p>
    <w:p w:rsidR="000D473C" w:rsidRDefault="000D473C" w:rsidP="000D473C">
      <w:pPr>
        <w:pStyle w:val="NormalWeb"/>
        <w:rPr>
          <w:ins w:id="345" w:author="Unknown"/>
        </w:rPr>
      </w:pPr>
      <w:ins w:id="346" w:author="Unknown">
        <w:r>
          <w:t>                    {</w:t>
        </w:r>
      </w:ins>
    </w:p>
    <w:p w:rsidR="000D473C" w:rsidRDefault="000D473C" w:rsidP="000D473C">
      <w:pPr>
        <w:pStyle w:val="NormalWeb"/>
        <w:rPr>
          <w:ins w:id="347" w:author="Unknown"/>
        </w:rPr>
      </w:pPr>
      <w:ins w:id="348" w:author="Unknown">
        <w:r>
          <w:t xml:space="preserve">                        </w:t>
        </w:r>
        <w:proofErr w:type="gramStart"/>
        <w:r>
          <w:t>if</w:t>
        </w:r>
        <w:proofErr w:type="gramEnd"/>
        <w:r>
          <w:t xml:space="preserve"> (i == 0) tArr[i, j] = j + 1; //fill the first row</w:t>
        </w:r>
      </w:ins>
    </w:p>
    <w:p w:rsidR="000D473C" w:rsidRDefault="000D473C" w:rsidP="000D473C">
      <w:pPr>
        <w:pStyle w:val="NormalWeb"/>
        <w:rPr>
          <w:ins w:id="349" w:author="Unknown"/>
        </w:rPr>
      </w:pPr>
      <w:ins w:id="350" w:author="Unknown">
        <w:r>
          <w:t xml:space="preserve">                        </w:t>
        </w:r>
        <w:proofErr w:type="gramStart"/>
        <w:r>
          <w:t>else</w:t>
        </w:r>
        <w:proofErr w:type="gramEnd"/>
        <w:r>
          <w:t xml:space="preserve"> if (i &gt; 0 &amp;&amp; j == 0)</w:t>
        </w:r>
      </w:ins>
    </w:p>
    <w:p w:rsidR="000D473C" w:rsidRDefault="000D473C" w:rsidP="000D473C">
      <w:pPr>
        <w:pStyle w:val="NormalWeb"/>
        <w:rPr>
          <w:ins w:id="351" w:author="Unknown"/>
        </w:rPr>
      </w:pPr>
      <w:ins w:id="352" w:author="Unknown">
        <w:r>
          <w:t xml:space="preserve">                            </w:t>
        </w:r>
        <w:proofErr w:type="gramStart"/>
        <w:r>
          <w:t>tArr[</w:t>
        </w:r>
        <w:proofErr w:type="gramEnd"/>
        <w:r>
          <w:t>i, j] = tArr[i - 1, 4] + 1; //fetching the value of the last cell in the previous row</w:t>
        </w:r>
      </w:ins>
    </w:p>
    <w:p w:rsidR="000D473C" w:rsidRDefault="000D473C" w:rsidP="000D473C">
      <w:pPr>
        <w:pStyle w:val="NormalWeb"/>
        <w:rPr>
          <w:ins w:id="353" w:author="Unknown"/>
        </w:rPr>
      </w:pPr>
      <w:ins w:id="354" w:author="Unknown">
        <w:r>
          <w:t xml:space="preserve">                        </w:t>
        </w:r>
        <w:proofErr w:type="gramStart"/>
        <w:r>
          <w:t>else</w:t>
        </w:r>
        <w:proofErr w:type="gramEnd"/>
      </w:ins>
    </w:p>
    <w:p w:rsidR="000D473C" w:rsidRDefault="000D473C" w:rsidP="000D473C">
      <w:pPr>
        <w:pStyle w:val="NormalWeb"/>
        <w:rPr>
          <w:ins w:id="355" w:author="Unknown"/>
        </w:rPr>
      </w:pPr>
      <w:ins w:id="356" w:author="Unknown">
        <w:r>
          <w:t xml:space="preserve">                         </w:t>
        </w:r>
        <w:proofErr w:type="gramStart"/>
        <w:r>
          <w:t>tArr[</w:t>
        </w:r>
        <w:proofErr w:type="gramEnd"/>
        <w:r>
          <w:t>i, j] = tArr[i, j - 1] + 1; //fill subsequent cells</w:t>
        </w:r>
      </w:ins>
    </w:p>
    <w:p w:rsidR="000D473C" w:rsidRDefault="000D473C" w:rsidP="000D473C">
      <w:pPr>
        <w:pStyle w:val="NormalWeb"/>
        <w:rPr>
          <w:ins w:id="357" w:author="Unknown"/>
        </w:rPr>
      </w:pPr>
      <w:ins w:id="358" w:author="Unknown">
        <w:r>
          <w:t>                    }</w:t>
        </w:r>
      </w:ins>
    </w:p>
    <w:p w:rsidR="000D473C" w:rsidRDefault="000D473C" w:rsidP="000D473C">
      <w:pPr>
        <w:pStyle w:val="NormalWeb"/>
        <w:rPr>
          <w:ins w:id="359" w:author="Unknown"/>
        </w:rPr>
      </w:pPr>
      <w:ins w:id="360" w:author="Unknown">
        <w:r>
          <w:t xml:space="preserve">          </w:t>
        </w:r>
      </w:ins>
    </w:p>
    <w:p w:rsidR="000D473C" w:rsidRDefault="000D473C" w:rsidP="000D473C">
      <w:pPr>
        <w:pStyle w:val="NormalWeb"/>
        <w:rPr>
          <w:ins w:id="361" w:author="Unknown"/>
        </w:rPr>
      </w:pPr>
      <w:ins w:id="362" w:author="Unknown">
        <w:r>
          <w:t xml:space="preserve">     </w:t>
        </w:r>
        <w:proofErr w:type="gramStart"/>
        <w:r>
          <w:t>for(</w:t>
        </w:r>
        <w:proofErr w:type="gramEnd"/>
        <w:r>
          <w:t>i=0;i&lt;5;i++){ //print the array</w:t>
        </w:r>
      </w:ins>
    </w:p>
    <w:p w:rsidR="000D473C" w:rsidRDefault="000D473C" w:rsidP="000D473C">
      <w:pPr>
        <w:pStyle w:val="NormalWeb"/>
        <w:rPr>
          <w:ins w:id="363" w:author="Unknown"/>
        </w:rPr>
      </w:pPr>
      <w:ins w:id="364" w:author="Unknown">
        <w:r>
          <w:t xml:space="preserve">        </w:t>
        </w:r>
        <w:proofErr w:type="gramStart"/>
        <w:r>
          <w:t>for(</w:t>
        </w:r>
        <w:proofErr w:type="gramEnd"/>
        <w:r>
          <w:t>j=0;j&lt;5;j++)</w:t>
        </w:r>
      </w:ins>
    </w:p>
    <w:p w:rsidR="000D473C" w:rsidRDefault="000D473C" w:rsidP="000D473C">
      <w:pPr>
        <w:pStyle w:val="NormalWeb"/>
        <w:rPr>
          <w:ins w:id="365" w:author="Unknown"/>
        </w:rPr>
      </w:pPr>
      <w:ins w:id="366" w:author="Unknown">
        <w:r>
          <w:t xml:space="preserve">            </w:t>
        </w:r>
        <w:proofErr w:type="gramStart"/>
        <w:r>
          <w:t>Console.Write(</w:t>
        </w:r>
        <w:proofErr w:type="gramEnd"/>
        <w:r>
          <w:t>"{0}\t",tArr[i,j]);</w:t>
        </w:r>
      </w:ins>
    </w:p>
    <w:p w:rsidR="000D473C" w:rsidRDefault="000D473C" w:rsidP="000D473C">
      <w:pPr>
        <w:pStyle w:val="NormalWeb"/>
        <w:rPr>
          <w:ins w:id="367" w:author="Unknown"/>
        </w:rPr>
      </w:pPr>
      <w:ins w:id="368" w:author="Unknown">
        <w:r>
          <w:t xml:space="preserve">        </w:t>
        </w:r>
        <w:proofErr w:type="gramStart"/>
        <w:r>
          <w:t>Console.WriteLine(</w:t>
        </w:r>
        <w:proofErr w:type="gramEnd"/>
        <w:r>
          <w:t xml:space="preserve">);   </w:t>
        </w:r>
      </w:ins>
    </w:p>
    <w:p w:rsidR="000D473C" w:rsidRDefault="000D473C" w:rsidP="000D473C">
      <w:pPr>
        <w:pStyle w:val="NormalWeb"/>
        <w:rPr>
          <w:ins w:id="369" w:author="Unknown"/>
        </w:rPr>
      </w:pPr>
      <w:ins w:id="370" w:author="Unknown">
        <w:r>
          <w:t>       }</w:t>
        </w:r>
      </w:ins>
    </w:p>
    <w:p w:rsidR="000D473C" w:rsidRDefault="000D473C" w:rsidP="000D473C">
      <w:pPr>
        <w:pStyle w:val="NormalWeb"/>
        <w:rPr>
          <w:ins w:id="371" w:author="Unknown"/>
        </w:rPr>
      </w:pPr>
      <w:ins w:id="372" w:author="Unknown">
        <w:r>
          <w:t> </w:t>
        </w:r>
      </w:ins>
    </w:p>
    <w:p w:rsidR="000D473C" w:rsidRDefault="000D473C" w:rsidP="000D473C">
      <w:pPr>
        <w:pStyle w:val="NormalWeb"/>
        <w:rPr>
          <w:ins w:id="373" w:author="Unknown"/>
        </w:rPr>
      </w:pPr>
      <w:ins w:id="374" w:author="Unknown">
        <w:r>
          <w:t>  }</w:t>
        </w:r>
      </w:ins>
    </w:p>
    <w:p w:rsidR="000D473C" w:rsidRDefault="000D473C" w:rsidP="000D473C">
      <w:pPr>
        <w:pStyle w:val="NormalWeb"/>
        <w:rPr>
          <w:ins w:id="375" w:author="Unknown"/>
        </w:rPr>
      </w:pPr>
      <w:ins w:id="376" w:author="Unknown">
        <w:r>
          <w:t> }</w:t>
        </w:r>
      </w:ins>
    </w:p>
    <w:p w:rsidR="000D473C" w:rsidRDefault="000D473C" w:rsidP="000D473C">
      <w:pPr>
        <w:pStyle w:val="NormalWeb"/>
        <w:rPr>
          <w:ins w:id="377" w:author="Unknown"/>
        </w:rPr>
      </w:pPr>
      <w:ins w:id="378" w:author="Unknown">
        <w:r>
          <w:t xml:space="preserve">} </w:t>
        </w:r>
      </w:ins>
    </w:p>
    <w:p w:rsidR="00070073" w:rsidRDefault="00070073" w:rsidP="00070073">
      <w:pPr>
        <w:pStyle w:val="Heading2"/>
        <w:rPr>
          <w:sz w:val="36"/>
          <w:szCs w:val="36"/>
        </w:rPr>
      </w:pPr>
      <w:r>
        <w:lastRenderedPageBreak/>
        <w:t>C# array exercise: matrix</w:t>
      </w:r>
    </w:p>
    <w:p w:rsidR="00070073" w:rsidRDefault="00070073" w:rsidP="00070073">
      <w:pPr>
        <w:rPr>
          <w:sz w:val="28"/>
          <w:szCs w:val="28"/>
        </w:rPr>
      </w:pPr>
      <w:r>
        <w:rPr>
          <w:rFonts w:ascii="Times New Roman" w:hAnsi="Times New Roman" w:cs="Times New Roman"/>
          <w:sz w:val="28"/>
          <w:szCs w:val="28"/>
        </w:rPr>
        <w:t>﻿</w:t>
      </w:r>
    </w:p>
    <w:p w:rsidR="00070073" w:rsidRDefault="00070073" w:rsidP="00070073">
      <w:pPr>
        <w:pStyle w:val="NormalWeb"/>
        <w:rPr>
          <w:ins w:id="379" w:author="Unknown"/>
        </w:rPr>
      </w:pPr>
      <w:r>
        <w:pict/>
      </w:r>
      <w:r>
        <w:pict/>
      </w:r>
      <w:r>
        <w:pict/>
      </w:r>
      <w:r>
        <w:pict/>
      </w:r>
      <w:r>
        <w:pict/>
      </w:r>
      <w:r>
        <w:pict/>
      </w:r>
      <w:r>
        <w:pict/>
      </w:r>
      <w:ins w:id="380" w:author="Unknown">
        <w:r>
          <w:t xml:space="preserve">In this </w:t>
        </w:r>
        <w:r>
          <w:rPr>
            <w:rStyle w:val="Strong"/>
          </w:rPr>
          <w:t>C# exercise</w:t>
        </w:r>
        <w:r>
          <w:t>, you are about to write C# program to display a matrix as shown below. The diagonal of the matrix fills with 0s. The lower side fills will -1s and the upper side fills with 1s.</w:t>
        </w:r>
      </w:ins>
    </w:p>
    <w:p w:rsidR="00070073" w:rsidRDefault="00070073" w:rsidP="00070073">
      <w:pPr>
        <w:pStyle w:val="NormalWeb"/>
        <w:rPr>
          <w:ins w:id="381" w:author="Unknown"/>
        </w:rPr>
      </w:pPr>
    </w:p>
    <w:tbl>
      <w:tblPr>
        <w:tblW w:w="8025" w:type="dxa"/>
        <w:tblCellSpacing w:w="15" w:type="dxa"/>
        <w:tblCellMar>
          <w:top w:w="15" w:type="dxa"/>
          <w:left w:w="15" w:type="dxa"/>
          <w:bottom w:w="15" w:type="dxa"/>
          <w:right w:w="15" w:type="dxa"/>
        </w:tblCellMar>
        <w:tblLook w:val="04A0" w:firstRow="1" w:lastRow="0" w:firstColumn="1" w:lastColumn="0" w:noHBand="0" w:noVBand="1"/>
      </w:tblPr>
      <w:tblGrid>
        <w:gridCol w:w="1491"/>
        <w:gridCol w:w="1476"/>
        <w:gridCol w:w="1476"/>
        <w:gridCol w:w="1476"/>
        <w:gridCol w:w="1182"/>
        <w:gridCol w:w="924"/>
      </w:tblGrid>
      <w:tr w:rsidR="00070073">
        <w:trPr>
          <w:tblCellSpacing w:w="15" w:type="dxa"/>
        </w:trPr>
        <w:tc>
          <w:tcPr>
            <w:tcW w:w="0" w:type="auto"/>
            <w:tcMar>
              <w:top w:w="75" w:type="dxa"/>
              <w:left w:w="75" w:type="dxa"/>
              <w:bottom w:w="75" w:type="dxa"/>
              <w:right w:w="75" w:type="dxa"/>
            </w:tcMar>
            <w:vAlign w:val="center"/>
            <w:hideMark/>
          </w:tcPr>
          <w:p w:rsidR="00070073" w:rsidRDefault="00070073">
            <w:pPr>
              <w:jc w:val="center"/>
              <w:rPr>
                <w:sz w:val="24"/>
                <w:szCs w:val="24"/>
              </w:rPr>
            </w:pPr>
            <w:r>
              <w:t>0</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 </w:t>
            </w:r>
          </w:p>
        </w:tc>
      </w:tr>
      <w:tr w:rsidR="00070073">
        <w:trPr>
          <w:tblCellSpacing w:w="15" w:type="dxa"/>
        </w:trPr>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0</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vAlign w:val="center"/>
            <w:hideMark/>
          </w:tcPr>
          <w:p w:rsidR="00070073" w:rsidRDefault="00070073">
            <w:pPr>
              <w:rPr>
                <w:sz w:val="20"/>
                <w:szCs w:val="20"/>
              </w:rPr>
            </w:pPr>
          </w:p>
        </w:tc>
      </w:tr>
      <w:tr w:rsidR="00070073">
        <w:trPr>
          <w:tblCellSpacing w:w="15" w:type="dxa"/>
        </w:trPr>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0</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vAlign w:val="center"/>
            <w:hideMark/>
          </w:tcPr>
          <w:p w:rsidR="00070073" w:rsidRDefault="00070073">
            <w:pPr>
              <w:rPr>
                <w:sz w:val="20"/>
                <w:szCs w:val="20"/>
              </w:rPr>
            </w:pPr>
          </w:p>
        </w:tc>
      </w:tr>
      <w:tr w:rsidR="00070073">
        <w:trPr>
          <w:tblCellSpacing w:w="15" w:type="dxa"/>
        </w:trPr>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0</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vAlign w:val="center"/>
            <w:hideMark/>
          </w:tcPr>
          <w:p w:rsidR="00070073" w:rsidRDefault="00070073">
            <w:pPr>
              <w:rPr>
                <w:sz w:val="20"/>
                <w:szCs w:val="20"/>
              </w:rPr>
            </w:pPr>
          </w:p>
        </w:tc>
      </w:tr>
      <w:tr w:rsidR="00070073">
        <w:trPr>
          <w:tblCellSpacing w:w="15" w:type="dxa"/>
        </w:trPr>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-1</w:t>
            </w:r>
          </w:p>
        </w:tc>
        <w:tc>
          <w:tcPr>
            <w:tcW w:w="0" w:type="auto"/>
            <w:tcMar>
              <w:top w:w="75" w:type="dxa"/>
              <w:left w:w="75" w:type="dxa"/>
              <w:bottom w:w="75" w:type="dxa"/>
              <w:right w:w="75" w:type="dxa"/>
            </w:tcMar>
            <w:vAlign w:val="center"/>
            <w:hideMark/>
          </w:tcPr>
          <w:p w:rsidR="00070073" w:rsidRDefault="00070073">
            <w:pPr>
              <w:jc w:val="center"/>
              <w:rPr>
                <w:sz w:val="24"/>
                <w:szCs w:val="24"/>
              </w:rPr>
            </w:pPr>
            <w:r>
              <w:t>0</w:t>
            </w:r>
          </w:p>
        </w:tc>
        <w:tc>
          <w:tcPr>
            <w:tcW w:w="0" w:type="auto"/>
            <w:vAlign w:val="center"/>
            <w:hideMark/>
          </w:tcPr>
          <w:p w:rsidR="00070073" w:rsidRDefault="00070073">
            <w:pPr>
              <w:rPr>
                <w:sz w:val="20"/>
                <w:szCs w:val="20"/>
              </w:rPr>
            </w:pPr>
          </w:p>
        </w:tc>
      </w:tr>
    </w:tbl>
    <w:p w:rsidR="00070073" w:rsidRDefault="00070073" w:rsidP="00070073">
      <w:pPr>
        <w:pStyle w:val="NormalWeb"/>
        <w:rPr>
          <w:ins w:id="382" w:author="Unknown"/>
        </w:rPr>
      </w:pPr>
      <w:ins w:id="383" w:author="Unknown">
        <w:r>
          <w:t> </w:t>
        </w:r>
      </w:ins>
    </w:p>
    <w:p w:rsidR="00070073" w:rsidRDefault="00070073" w:rsidP="00070073">
      <w:pPr>
        <w:pStyle w:val="style13"/>
        <w:rPr>
          <w:ins w:id="384" w:author="Unknown"/>
        </w:rPr>
      </w:pPr>
      <w:ins w:id="385" w:author="Unknown">
        <w:r>
          <w:rPr>
            <w:rStyle w:val="Strong"/>
          </w:rPr>
          <w:t>Solution:</w:t>
        </w:r>
      </w:ins>
    </w:p>
    <w:p w:rsidR="00070073" w:rsidRDefault="00070073" w:rsidP="00070073">
      <w:pPr>
        <w:pStyle w:val="NormalWeb"/>
        <w:rPr>
          <w:ins w:id="386" w:author="Unknown"/>
        </w:rPr>
      </w:pPr>
      <w:proofErr w:type="gramStart"/>
      <w:ins w:id="387" w:author="Unknown">
        <w:r>
          <w:t>using</w:t>
        </w:r>
        <w:proofErr w:type="gramEnd"/>
        <w:r>
          <w:t xml:space="preserve"> System;</w:t>
        </w:r>
      </w:ins>
    </w:p>
    <w:p w:rsidR="00070073" w:rsidRDefault="00070073" w:rsidP="00070073">
      <w:pPr>
        <w:pStyle w:val="NormalWeb"/>
        <w:rPr>
          <w:ins w:id="388" w:author="Unknown"/>
        </w:rPr>
      </w:pPr>
      <w:proofErr w:type="gramStart"/>
      <w:ins w:id="389" w:author="Unknown">
        <w:r>
          <w:t>using</w:t>
        </w:r>
        <w:proofErr w:type="gramEnd"/>
        <w:r>
          <w:t xml:space="preserve"> System.Collections.Generic;</w:t>
        </w:r>
      </w:ins>
    </w:p>
    <w:p w:rsidR="00070073" w:rsidRDefault="00070073" w:rsidP="00070073">
      <w:pPr>
        <w:pStyle w:val="NormalWeb"/>
        <w:rPr>
          <w:ins w:id="390" w:author="Unknown"/>
        </w:rPr>
      </w:pPr>
      <w:proofErr w:type="gramStart"/>
      <w:ins w:id="391" w:author="Unknown">
        <w:r>
          <w:t>using</w:t>
        </w:r>
        <w:proofErr w:type="gramEnd"/>
        <w:r>
          <w:t xml:space="preserve"> System.Linq;</w:t>
        </w:r>
      </w:ins>
    </w:p>
    <w:p w:rsidR="00070073" w:rsidRDefault="00070073" w:rsidP="00070073">
      <w:pPr>
        <w:pStyle w:val="NormalWeb"/>
        <w:rPr>
          <w:ins w:id="392" w:author="Unknown"/>
        </w:rPr>
      </w:pPr>
      <w:proofErr w:type="gramStart"/>
      <w:ins w:id="393" w:author="Unknown">
        <w:r>
          <w:t>using</w:t>
        </w:r>
        <w:proofErr w:type="gramEnd"/>
        <w:r>
          <w:t xml:space="preserve"> System.Text;</w:t>
        </w:r>
      </w:ins>
    </w:p>
    <w:p w:rsidR="00070073" w:rsidRDefault="00070073" w:rsidP="00070073">
      <w:pPr>
        <w:pStyle w:val="NormalWeb"/>
        <w:rPr>
          <w:ins w:id="394" w:author="Unknown"/>
        </w:rPr>
      </w:pPr>
      <w:proofErr w:type="gramStart"/>
      <w:ins w:id="395" w:author="Unknown">
        <w:r>
          <w:t>using</w:t>
        </w:r>
        <w:proofErr w:type="gramEnd"/>
        <w:r>
          <w:t xml:space="preserve"> System.IO;</w:t>
        </w:r>
      </w:ins>
    </w:p>
    <w:p w:rsidR="00070073" w:rsidRDefault="00070073" w:rsidP="00070073">
      <w:pPr>
        <w:pStyle w:val="NormalWeb"/>
        <w:rPr>
          <w:ins w:id="396" w:author="Unknown"/>
        </w:rPr>
      </w:pPr>
      <w:ins w:id="397" w:author="Unknown">
        <w:r>
          <w:t> </w:t>
        </w:r>
      </w:ins>
    </w:p>
    <w:p w:rsidR="00070073" w:rsidRDefault="00070073" w:rsidP="00070073">
      <w:pPr>
        <w:pStyle w:val="NormalWeb"/>
        <w:rPr>
          <w:ins w:id="398" w:author="Unknown"/>
        </w:rPr>
      </w:pPr>
      <w:proofErr w:type="gramStart"/>
      <w:ins w:id="399" w:author="Unknown">
        <w:r>
          <w:t>namespace</w:t>
        </w:r>
        <w:proofErr w:type="gramEnd"/>
        <w:r>
          <w:t xml:space="preserve"> ConsoleApplication1</w:t>
        </w:r>
      </w:ins>
    </w:p>
    <w:p w:rsidR="00070073" w:rsidRDefault="00070073" w:rsidP="00070073">
      <w:pPr>
        <w:pStyle w:val="NormalWeb"/>
        <w:rPr>
          <w:ins w:id="400" w:author="Unknown"/>
        </w:rPr>
      </w:pPr>
      <w:ins w:id="401" w:author="Unknown">
        <w:r>
          <w:t>{</w:t>
        </w:r>
      </w:ins>
    </w:p>
    <w:p w:rsidR="00070073" w:rsidRDefault="00070073" w:rsidP="00070073">
      <w:pPr>
        <w:pStyle w:val="NormalWeb"/>
        <w:rPr>
          <w:ins w:id="402" w:author="Unknown"/>
        </w:rPr>
      </w:pPr>
      <w:ins w:id="403" w:author="Unknown">
        <w:r>
          <w:lastRenderedPageBreak/>
          <w:t xml:space="preserve">    </w:t>
        </w:r>
      </w:ins>
    </w:p>
    <w:p w:rsidR="00070073" w:rsidRDefault="00070073" w:rsidP="00070073">
      <w:pPr>
        <w:pStyle w:val="NormalWeb"/>
        <w:rPr>
          <w:ins w:id="404" w:author="Unknown"/>
        </w:rPr>
      </w:pPr>
      <w:ins w:id="405" w:author="Unknown">
        <w:r>
          <w:t xml:space="preserve">    </w:t>
        </w:r>
        <w:proofErr w:type="gramStart"/>
        <w:r>
          <w:t>class</w:t>
        </w:r>
        <w:proofErr w:type="gramEnd"/>
        <w:r>
          <w:t xml:space="preserve"> Program</w:t>
        </w:r>
      </w:ins>
    </w:p>
    <w:p w:rsidR="00070073" w:rsidRDefault="00070073" w:rsidP="00070073">
      <w:pPr>
        <w:pStyle w:val="NormalWeb"/>
        <w:rPr>
          <w:ins w:id="406" w:author="Unknown"/>
        </w:rPr>
      </w:pPr>
      <w:ins w:id="407" w:author="Unknown">
        <w:r>
          <w:t>    {</w:t>
        </w:r>
      </w:ins>
    </w:p>
    <w:p w:rsidR="00070073" w:rsidRDefault="00070073" w:rsidP="00070073">
      <w:pPr>
        <w:pStyle w:val="NormalWeb"/>
        <w:rPr>
          <w:ins w:id="408" w:author="Unknown"/>
        </w:rPr>
      </w:pPr>
      <w:ins w:id="409" w:author="Unknown">
        <w:r>
          <w:t xml:space="preserve">        </w:t>
        </w:r>
        <w:proofErr w:type="gramStart"/>
        <w:r>
          <w:t>static</w:t>
        </w:r>
        <w:proofErr w:type="gramEnd"/>
        <w:r>
          <w:t xml:space="preserve"> void Main(string[] args)</w:t>
        </w:r>
      </w:ins>
    </w:p>
    <w:p w:rsidR="00070073" w:rsidRDefault="00070073" w:rsidP="00070073">
      <w:pPr>
        <w:pStyle w:val="NormalWeb"/>
        <w:rPr>
          <w:ins w:id="410" w:author="Unknown"/>
        </w:rPr>
      </w:pPr>
      <w:ins w:id="411" w:author="Unknown">
        <w:r>
          <w:t>        {</w:t>
        </w:r>
      </w:ins>
    </w:p>
    <w:p w:rsidR="00070073" w:rsidRDefault="00070073" w:rsidP="00070073">
      <w:pPr>
        <w:pStyle w:val="NormalWeb"/>
        <w:rPr>
          <w:ins w:id="412" w:author="Unknown"/>
        </w:rPr>
      </w:pPr>
      <w:ins w:id="413" w:author="Unknown">
        <w:r>
          <w:t> </w:t>
        </w:r>
      </w:ins>
    </w:p>
    <w:p w:rsidR="00070073" w:rsidRDefault="00070073" w:rsidP="00070073">
      <w:pPr>
        <w:pStyle w:val="NormalWeb"/>
        <w:rPr>
          <w:ins w:id="414" w:author="Unknown"/>
        </w:rPr>
      </w:pPr>
      <w:ins w:id="415" w:author="Unknown">
        <w:r>
          <w:t xml:space="preserve">            </w:t>
        </w:r>
        <w:proofErr w:type="gramStart"/>
        <w:r>
          <w:t>printMatrix(</w:t>
        </w:r>
        <w:proofErr w:type="gramEnd"/>
        <w:r>
          <w:t>);</w:t>
        </w:r>
      </w:ins>
    </w:p>
    <w:p w:rsidR="00070073" w:rsidRDefault="00070073" w:rsidP="00070073">
      <w:pPr>
        <w:pStyle w:val="NormalWeb"/>
        <w:rPr>
          <w:ins w:id="416" w:author="Unknown"/>
        </w:rPr>
      </w:pPr>
      <w:ins w:id="417" w:author="Unknown">
        <w:r>
          <w:t xml:space="preserve">            </w:t>
        </w:r>
        <w:proofErr w:type="gramStart"/>
        <w:r>
          <w:t>Console.ReadLine(</w:t>
        </w:r>
        <w:proofErr w:type="gramEnd"/>
        <w:r>
          <w:t>);</w:t>
        </w:r>
      </w:ins>
    </w:p>
    <w:p w:rsidR="00070073" w:rsidRDefault="00070073" w:rsidP="00070073">
      <w:pPr>
        <w:pStyle w:val="NormalWeb"/>
        <w:rPr>
          <w:ins w:id="418" w:author="Unknown"/>
        </w:rPr>
      </w:pPr>
      <w:ins w:id="419" w:author="Unknown">
        <w:r>
          <w:t> </w:t>
        </w:r>
      </w:ins>
    </w:p>
    <w:p w:rsidR="00070073" w:rsidRDefault="00070073" w:rsidP="00070073">
      <w:pPr>
        <w:pStyle w:val="NormalWeb"/>
        <w:rPr>
          <w:ins w:id="420" w:author="Unknown"/>
        </w:rPr>
      </w:pPr>
      <w:ins w:id="421" w:author="Unknown">
        <w:r>
          <w:t>        }</w:t>
        </w:r>
      </w:ins>
    </w:p>
    <w:p w:rsidR="00070073" w:rsidRDefault="00070073" w:rsidP="00070073">
      <w:pPr>
        <w:pStyle w:val="NormalWeb"/>
        <w:rPr>
          <w:ins w:id="422" w:author="Unknown"/>
        </w:rPr>
      </w:pPr>
      <w:ins w:id="423" w:author="Unknown">
        <w:r>
          <w:t> </w:t>
        </w:r>
      </w:ins>
    </w:p>
    <w:p w:rsidR="00070073" w:rsidRDefault="00070073" w:rsidP="00070073">
      <w:pPr>
        <w:pStyle w:val="NormalWeb"/>
        <w:rPr>
          <w:ins w:id="424" w:author="Unknown"/>
        </w:rPr>
      </w:pPr>
      <w:ins w:id="425" w:author="Unknown">
        <w:r>
          <w:t> </w:t>
        </w:r>
      </w:ins>
    </w:p>
    <w:p w:rsidR="00070073" w:rsidRDefault="00070073" w:rsidP="00070073">
      <w:pPr>
        <w:pStyle w:val="NormalWeb"/>
        <w:rPr>
          <w:ins w:id="426" w:author="Unknown"/>
        </w:rPr>
      </w:pPr>
      <w:ins w:id="427" w:author="Unknown">
        <w:r>
          <w:t xml:space="preserve">        </w:t>
        </w:r>
        <w:proofErr w:type="gramStart"/>
        <w:r>
          <w:t>public</w:t>
        </w:r>
        <w:proofErr w:type="gramEnd"/>
        <w:r>
          <w:t xml:space="preserve"> static void printMatrix()</w:t>
        </w:r>
      </w:ins>
    </w:p>
    <w:p w:rsidR="00070073" w:rsidRDefault="00070073" w:rsidP="00070073">
      <w:pPr>
        <w:pStyle w:val="NormalWeb"/>
        <w:rPr>
          <w:ins w:id="428" w:author="Unknown"/>
        </w:rPr>
      </w:pPr>
      <w:ins w:id="429" w:author="Unknown">
        <w:r>
          <w:t>        {</w:t>
        </w:r>
      </w:ins>
    </w:p>
    <w:p w:rsidR="00070073" w:rsidRDefault="00070073" w:rsidP="00070073">
      <w:pPr>
        <w:pStyle w:val="NormalWeb"/>
        <w:rPr>
          <w:ins w:id="430" w:author="Unknown"/>
        </w:rPr>
      </w:pPr>
      <w:ins w:id="431" w:author="Unknown">
        <w:r>
          <w:t> </w:t>
        </w:r>
      </w:ins>
    </w:p>
    <w:p w:rsidR="00070073" w:rsidRDefault="00070073" w:rsidP="00070073">
      <w:pPr>
        <w:pStyle w:val="NormalWeb"/>
        <w:rPr>
          <w:ins w:id="432" w:author="Unknown"/>
        </w:rPr>
      </w:pPr>
      <w:ins w:id="433" w:author="Unknown">
        <w:r>
          <w:t xml:space="preserve">            </w:t>
        </w:r>
        <w:proofErr w:type="gramStart"/>
        <w:r>
          <w:t>int[</w:t>
        </w:r>
        <w:proofErr w:type="gramEnd"/>
        <w:r>
          <w:t>,] matrix = new int[5, 5];</w:t>
        </w:r>
      </w:ins>
    </w:p>
    <w:p w:rsidR="00070073" w:rsidRDefault="00070073" w:rsidP="00070073">
      <w:pPr>
        <w:pStyle w:val="NormalWeb"/>
        <w:rPr>
          <w:ins w:id="434" w:author="Unknown"/>
        </w:rPr>
      </w:pPr>
      <w:ins w:id="435" w:author="Unknown">
        <w:r>
          <w:t xml:space="preserve">            </w:t>
        </w:r>
        <w:proofErr w:type="gramStart"/>
        <w:r>
          <w:t>int</w:t>
        </w:r>
        <w:proofErr w:type="gramEnd"/>
        <w:r>
          <w:t xml:space="preserve"> i, j;</w:t>
        </w:r>
      </w:ins>
    </w:p>
    <w:p w:rsidR="00070073" w:rsidRDefault="00070073" w:rsidP="00070073">
      <w:pPr>
        <w:pStyle w:val="NormalWeb"/>
        <w:rPr>
          <w:ins w:id="436" w:author="Unknown"/>
        </w:rPr>
      </w:pPr>
      <w:ins w:id="437" w:author="Unknown">
        <w:r>
          <w:t xml:space="preserve">            </w:t>
        </w:r>
        <w:proofErr w:type="gramStart"/>
        <w:r>
          <w:t>for</w:t>
        </w:r>
        <w:proofErr w:type="gramEnd"/>
        <w:r>
          <w:t xml:space="preserve"> (i = 0; i &lt; 5; i++) //assign values to the matrix</w:t>
        </w:r>
      </w:ins>
    </w:p>
    <w:p w:rsidR="00070073" w:rsidRDefault="00070073" w:rsidP="00070073">
      <w:pPr>
        <w:pStyle w:val="NormalWeb"/>
        <w:rPr>
          <w:ins w:id="438" w:author="Unknown"/>
        </w:rPr>
      </w:pPr>
      <w:ins w:id="439" w:author="Unknown">
        <w:r>
          <w:t xml:space="preserve">                </w:t>
        </w:r>
        <w:proofErr w:type="gramStart"/>
        <w:r>
          <w:t>for</w:t>
        </w:r>
        <w:proofErr w:type="gramEnd"/>
        <w:r>
          <w:t xml:space="preserve"> (j = 0; j &lt; 5; j++)</w:t>
        </w:r>
      </w:ins>
    </w:p>
    <w:p w:rsidR="00070073" w:rsidRDefault="00070073" w:rsidP="00070073">
      <w:pPr>
        <w:pStyle w:val="NormalWeb"/>
        <w:rPr>
          <w:ins w:id="440" w:author="Unknown"/>
        </w:rPr>
      </w:pPr>
      <w:ins w:id="441" w:author="Unknown">
        <w:r>
          <w:t xml:space="preserve">                </w:t>
        </w:r>
        <w:proofErr w:type="gramStart"/>
        <w:r>
          <w:t>{ /</w:t>
        </w:r>
        <w:proofErr w:type="gramEnd"/>
        <w:r>
          <w:t>/if row=column=&gt; fill the matrix with 0</w:t>
        </w:r>
      </w:ins>
    </w:p>
    <w:p w:rsidR="00070073" w:rsidRDefault="00070073" w:rsidP="00070073">
      <w:pPr>
        <w:pStyle w:val="NormalWeb"/>
        <w:rPr>
          <w:ins w:id="442" w:author="Unknown"/>
        </w:rPr>
      </w:pPr>
      <w:ins w:id="443" w:author="Unknown">
        <w:r>
          <w:t xml:space="preserve">                    </w:t>
        </w:r>
        <w:proofErr w:type="gramStart"/>
        <w:r>
          <w:t>if</w:t>
        </w:r>
        <w:proofErr w:type="gramEnd"/>
        <w:r>
          <w:t xml:space="preserve"> (i == j) matrix[i, j] = 0;//if row&gt;columns=&gt; fill matrix with -1</w:t>
        </w:r>
      </w:ins>
    </w:p>
    <w:p w:rsidR="00070073" w:rsidRDefault="00070073" w:rsidP="00070073">
      <w:pPr>
        <w:pStyle w:val="NormalWeb"/>
        <w:rPr>
          <w:ins w:id="444" w:author="Unknown"/>
        </w:rPr>
      </w:pPr>
      <w:ins w:id="445" w:author="Unknown">
        <w:r>
          <w:lastRenderedPageBreak/>
          <w:t xml:space="preserve">                    </w:t>
        </w:r>
        <w:proofErr w:type="gramStart"/>
        <w:r>
          <w:t>else</w:t>
        </w:r>
        <w:proofErr w:type="gramEnd"/>
        <w:r>
          <w:t xml:space="preserve"> if (i &gt; j) matrix[i, j] = -1;//if row&lt;columns=&gt; fill matrix with 1</w:t>
        </w:r>
      </w:ins>
    </w:p>
    <w:p w:rsidR="00070073" w:rsidRDefault="00070073" w:rsidP="00070073">
      <w:pPr>
        <w:pStyle w:val="NormalWeb"/>
        <w:rPr>
          <w:ins w:id="446" w:author="Unknown"/>
        </w:rPr>
      </w:pPr>
      <w:ins w:id="447" w:author="Unknown">
        <w:r>
          <w:t xml:space="preserve">                    </w:t>
        </w:r>
        <w:proofErr w:type="gramStart"/>
        <w:r>
          <w:t>else</w:t>
        </w:r>
        <w:proofErr w:type="gramEnd"/>
        <w:r>
          <w:t xml:space="preserve"> matrix[i, j] = 1;</w:t>
        </w:r>
      </w:ins>
    </w:p>
    <w:p w:rsidR="00070073" w:rsidRDefault="00070073" w:rsidP="00070073">
      <w:pPr>
        <w:pStyle w:val="NormalWeb"/>
        <w:rPr>
          <w:ins w:id="448" w:author="Unknown"/>
        </w:rPr>
      </w:pPr>
      <w:ins w:id="449" w:author="Unknown">
        <w:r>
          <w:t>                }</w:t>
        </w:r>
      </w:ins>
    </w:p>
    <w:p w:rsidR="00070073" w:rsidRDefault="00070073" w:rsidP="00070073">
      <w:pPr>
        <w:pStyle w:val="NormalWeb"/>
        <w:rPr>
          <w:ins w:id="450" w:author="Unknown"/>
        </w:rPr>
      </w:pPr>
      <w:ins w:id="451" w:author="Unknown">
        <w:r>
          <w:t> </w:t>
        </w:r>
      </w:ins>
    </w:p>
    <w:p w:rsidR="00070073" w:rsidRDefault="00070073" w:rsidP="00070073">
      <w:pPr>
        <w:pStyle w:val="NormalWeb"/>
        <w:rPr>
          <w:ins w:id="452" w:author="Unknown"/>
        </w:rPr>
      </w:pPr>
      <w:ins w:id="453" w:author="Unknown">
        <w:r>
          <w:t xml:space="preserve">            </w:t>
        </w:r>
        <w:proofErr w:type="gramStart"/>
        <w:r>
          <w:t>for</w:t>
        </w:r>
        <w:proofErr w:type="gramEnd"/>
        <w:r>
          <w:t xml:space="preserve"> (i = 0; i &lt; 5; i++)</w:t>
        </w:r>
      </w:ins>
    </w:p>
    <w:p w:rsidR="00070073" w:rsidRDefault="00070073" w:rsidP="00070073">
      <w:pPr>
        <w:pStyle w:val="NormalWeb"/>
        <w:rPr>
          <w:ins w:id="454" w:author="Unknown"/>
        </w:rPr>
      </w:pPr>
      <w:ins w:id="455" w:author="Unknown">
        <w:r>
          <w:t xml:space="preserve">            </w:t>
        </w:r>
        <w:proofErr w:type="gramStart"/>
        <w:r>
          <w:t>{ /</w:t>
        </w:r>
        <w:proofErr w:type="gramEnd"/>
        <w:r>
          <w:t>/print the matrix</w:t>
        </w:r>
      </w:ins>
    </w:p>
    <w:p w:rsidR="00070073" w:rsidRDefault="00070073" w:rsidP="00070073">
      <w:pPr>
        <w:pStyle w:val="NormalWeb"/>
        <w:rPr>
          <w:ins w:id="456" w:author="Unknown"/>
        </w:rPr>
      </w:pPr>
      <w:ins w:id="457" w:author="Unknown">
        <w:r>
          <w:t xml:space="preserve">                </w:t>
        </w:r>
        <w:proofErr w:type="gramStart"/>
        <w:r>
          <w:t>for</w:t>
        </w:r>
        <w:proofErr w:type="gramEnd"/>
        <w:r>
          <w:t xml:space="preserve"> (j = 0; j &lt; 5; j++)</w:t>
        </w:r>
      </w:ins>
    </w:p>
    <w:p w:rsidR="00070073" w:rsidRDefault="00070073" w:rsidP="00070073">
      <w:pPr>
        <w:pStyle w:val="NormalWeb"/>
        <w:rPr>
          <w:ins w:id="458" w:author="Unknown"/>
        </w:rPr>
      </w:pPr>
      <w:ins w:id="459" w:author="Unknown">
        <w:r>
          <w:t xml:space="preserve">                    </w:t>
        </w:r>
        <w:proofErr w:type="gramStart"/>
        <w:r>
          <w:t>Console.Write(</w:t>
        </w:r>
        <w:proofErr w:type="gramEnd"/>
        <w:r>
          <w:t>"{0}\t", matrix[i, j]);</w:t>
        </w:r>
      </w:ins>
    </w:p>
    <w:p w:rsidR="00070073" w:rsidRDefault="00070073" w:rsidP="00070073">
      <w:pPr>
        <w:pStyle w:val="NormalWeb"/>
        <w:rPr>
          <w:ins w:id="460" w:author="Unknown"/>
        </w:rPr>
      </w:pPr>
      <w:ins w:id="461" w:author="Unknown">
        <w:r>
          <w:t xml:space="preserve">                </w:t>
        </w:r>
        <w:proofErr w:type="gramStart"/>
        <w:r>
          <w:t>Console.WriteLine(</w:t>
        </w:r>
        <w:proofErr w:type="gramEnd"/>
        <w:r>
          <w:t>);</w:t>
        </w:r>
      </w:ins>
    </w:p>
    <w:p w:rsidR="00070073" w:rsidRDefault="00070073" w:rsidP="00070073">
      <w:pPr>
        <w:pStyle w:val="NormalWeb"/>
        <w:rPr>
          <w:ins w:id="462" w:author="Unknown"/>
        </w:rPr>
      </w:pPr>
      <w:ins w:id="463" w:author="Unknown">
        <w:r>
          <w:t>            }</w:t>
        </w:r>
      </w:ins>
    </w:p>
    <w:p w:rsidR="00070073" w:rsidRDefault="00070073" w:rsidP="00070073">
      <w:pPr>
        <w:pStyle w:val="NormalWeb"/>
        <w:rPr>
          <w:ins w:id="464" w:author="Unknown"/>
        </w:rPr>
      </w:pPr>
      <w:ins w:id="465" w:author="Unknown">
        <w:r>
          <w:t> </w:t>
        </w:r>
      </w:ins>
    </w:p>
    <w:p w:rsidR="00070073" w:rsidRDefault="00070073" w:rsidP="00070073">
      <w:pPr>
        <w:pStyle w:val="NormalWeb"/>
        <w:rPr>
          <w:ins w:id="466" w:author="Unknown"/>
        </w:rPr>
      </w:pPr>
      <w:ins w:id="467" w:author="Unknown">
        <w:r>
          <w:t>        }</w:t>
        </w:r>
      </w:ins>
    </w:p>
    <w:p w:rsidR="00070073" w:rsidRDefault="00070073" w:rsidP="00070073">
      <w:pPr>
        <w:pStyle w:val="NormalWeb"/>
        <w:rPr>
          <w:ins w:id="468" w:author="Unknown"/>
        </w:rPr>
      </w:pPr>
      <w:ins w:id="469" w:author="Unknown">
        <w:r>
          <w:t>  }</w:t>
        </w:r>
      </w:ins>
    </w:p>
    <w:p w:rsidR="00070073" w:rsidRDefault="00070073" w:rsidP="00070073">
      <w:pPr>
        <w:pStyle w:val="NormalWeb"/>
        <w:rPr>
          <w:ins w:id="470" w:author="Unknown"/>
        </w:rPr>
      </w:pPr>
      <w:ins w:id="471" w:author="Unknown">
        <w:r>
          <w:t xml:space="preserve">} </w:t>
        </w:r>
      </w:ins>
    </w:p>
    <w:p w:rsidR="000D473C" w:rsidRDefault="000D473C"/>
    <w:p w:rsidR="00A63F26" w:rsidRDefault="00A63F26"/>
    <w:p w:rsidR="00A63F26" w:rsidRDefault="00A63F26" w:rsidP="00A63F26">
      <w:pPr>
        <w:pStyle w:val="Heading2"/>
        <w:rPr>
          <w:sz w:val="36"/>
          <w:szCs w:val="36"/>
        </w:rPr>
      </w:pPr>
      <w:r>
        <w:t>C# array exercise: Pascal triangle</w:t>
      </w:r>
    </w:p>
    <w:p w:rsidR="00A63F26" w:rsidRDefault="00A63F26" w:rsidP="00A63F26">
      <w:pPr>
        <w:rPr>
          <w:sz w:val="28"/>
          <w:szCs w:val="28"/>
        </w:rPr>
      </w:pPr>
      <w:r>
        <w:rPr>
          <w:rFonts w:ascii="Times New Roman" w:hAnsi="Times New Roman" w:cs="Times New Roman"/>
          <w:sz w:val="28"/>
          <w:szCs w:val="28"/>
        </w:rPr>
        <w:t>﻿</w:t>
      </w:r>
    </w:p>
    <w:p w:rsidR="00A63F26" w:rsidRDefault="00A63F26" w:rsidP="00A63F26">
      <w:pPr>
        <w:rPr>
          <w:ins w:id="472" w:author="Unknown"/>
          <w:sz w:val="28"/>
          <w:szCs w:val="28"/>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473" w:author="Unknown">
        <w:r>
          <w:rPr>
            <w:rStyle w:val="Strong"/>
            <w:sz w:val="28"/>
            <w:szCs w:val="28"/>
          </w:rPr>
          <w:t>Exercise:</w:t>
        </w:r>
        <w:r>
          <w:rPr>
            <w:sz w:val="28"/>
            <w:szCs w:val="28"/>
          </w:rPr>
          <w:t xml:space="preserve"> By using two-dimensional array of C# language, write C# program to display a table that represents a Pascal triangle of any size. In Pascal triangle, the first and the second rows are set to 1. Each element of the triangle (from the third row downward) is the sum of the element directly above it and the element to the left of the element directly above it. See the example Pascal </w:t>
        </w:r>
        <w:proofErr w:type="gramStart"/>
        <w:r>
          <w:rPr>
            <w:sz w:val="28"/>
            <w:szCs w:val="28"/>
          </w:rPr>
          <w:t>triangle(</w:t>
        </w:r>
        <w:proofErr w:type="gramEnd"/>
        <w:r>
          <w:rPr>
            <w:sz w:val="28"/>
            <w:szCs w:val="28"/>
          </w:rPr>
          <w:t>size=5) below:</w:t>
        </w:r>
      </w:ins>
    </w:p>
    <w:p w:rsidR="00A63F26" w:rsidRDefault="00A63F26" w:rsidP="00A63F26">
      <w:pPr>
        <w:pStyle w:val="NormalWeb"/>
        <w:rPr>
          <w:ins w:id="474" w:author="Unknown"/>
        </w:rPr>
      </w:pPr>
    </w:p>
    <w:tbl>
      <w:tblPr>
        <w:tblW w:w="8080" w:type="dxa"/>
        <w:tblCellSpacing w:w="0" w:type="dxa"/>
        <w:tblCellMar>
          <w:left w:w="0" w:type="dxa"/>
          <w:right w:w="0" w:type="dxa"/>
        </w:tblCellMar>
        <w:tblLook w:val="04A0" w:firstRow="1" w:lastRow="0" w:firstColumn="1" w:lastColumn="0" w:noHBand="0" w:noVBand="1"/>
      </w:tblPr>
      <w:tblGrid>
        <w:gridCol w:w="1796"/>
        <w:gridCol w:w="1667"/>
        <w:gridCol w:w="1539"/>
        <w:gridCol w:w="1539"/>
        <w:gridCol w:w="1539"/>
      </w:tblGrid>
      <w:tr w:rsidR="00A63F26">
        <w:trPr>
          <w:trHeight w:val="300"/>
          <w:tblCellSpacing w:w="0" w:type="dxa"/>
        </w:trPr>
        <w:tc>
          <w:tcPr>
            <w:tcW w:w="1120" w:type="dxa"/>
            <w:tcMar>
              <w:top w:w="75" w:type="dxa"/>
              <w:left w:w="75" w:type="dxa"/>
              <w:bottom w:w="75" w:type="dxa"/>
              <w:right w:w="75" w:type="dxa"/>
            </w:tcMar>
            <w:vAlign w:val="center"/>
            <w:hideMark/>
          </w:tcPr>
          <w:p w:rsidR="00A63F26" w:rsidRDefault="00A63F26">
            <w:pPr>
              <w:jc w:val="right"/>
              <w:rPr>
                <w:sz w:val="24"/>
                <w:szCs w:val="24"/>
              </w:rPr>
            </w:pPr>
            <w:r>
              <w:t>1</w:t>
            </w:r>
          </w:p>
        </w:tc>
        <w:tc>
          <w:tcPr>
            <w:tcW w:w="1040" w:type="dxa"/>
            <w:tcMar>
              <w:top w:w="75" w:type="dxa"/>
              <w:left w:w="75" w:type="dxa"/>
              <w:bottom w:w="75" w:type="dxa"/>
              <w:right w:w="75" w:type="dxa"/>
            </w:tcMar>
            <w:vAlign w:val="center"/>
            <w:hideMark/>
          </w:tcPr>
          <w:p w:rsidR="00A63F26" w:rsidRDefault="00A63F26">
            <w:pPr>
              <w:jc w:val="center"/>
              <w:rPr>
                <w:sz w:val="24"/>
                <w:szCs w:val="24"/>
              </w:rPr>
            </w:pPr>
          </w:p>
        </w:tc>
        <w:tc>
          <w:tcPr>
            <w:tcW w:w="960" w:type="dxa"/>
            <w:tcMar>
              <w:top w:w="75" w:type="dxa"/>
              <w:left w:w="75" w:type="dxa"/>
              <w:bottom w:w="75" w:type="dxa"/>
              <w:right w:w="75" w:type="dxa"/>
            </w:tcMar>
            <w:vAlign w:val="center"/>
            <w:hideMark/>
          </w:tcPr>
          <w:p w:rsidR="00A63F26" w:rsidRDefault="00A63F26">
            <w:pPr>
              <w:jc w:val="center"/>
              <w:rPr>
                <w:sz w:val="24"/>
                <w:szCs w:val="24"/>
              </w:rPr>
            </w:pPr>
          </w:p>
        </w:tc>
        <w:tc>
          <w:tcPr>
            <w:tcW w:w="960" w:type="dxa"/>
            <w:tcMar>
              <w:top w:w="75" w:type="dxa"/>
              <w:left w:w="75" w:type="dxa"/>
              <w:bottom w:w="75" w:type="dxa"/>
              <w:right w:w="75" w:type="dxa"/>
            </w:tcMar>
            <w:vAlign w:val="center"/>
            <w:hideMark/>
          </w:tcPr>
          <w:p w:rsidR="00A63F26" w:rsidRDefault="00A63F26">
            <w:pPr>
              <w:jc w:val="center"/>
              <w:rPr>
                <w:sz w:val="24"/>
                <w:szCs w:val="24"/>
              </w:rPr>
            </w:pPr>
          </w:p>
        </w:tc>
        <w:tc>
          <w:tcPr>
            <w:tcW w:w="960" w:type="dxa"/>
            <w:tcMar>
              <w:top w:w="75" w:type="dxa"/>
              <w:left w:w="75" w:type="dxa"/>
              <w:bottom w:w="75" w:type="dxa"/>
              <w:right w:w="75" w:type="dxa"/>
            </w:tcMar>
            <w:vAlign w:val="center"/>
            <w:hideMark/>
          </w:tcPr>
          <w:p w:rsidR="00A63F26" w:rsidRDefault="00A63F26">
            <w:pPr>
              <w:jc w:val="center"/>
              <w:rPr>
                <w:sz w:val="24"/>
                <w:szCs w:val="24"/>
              </w:rPr>
            </w:pPr>
          </w:p>
        </w:tc>
      </w:tr>
      <w:tr w:rsidR="00A63F26">
        <w:trPr>
          <w:trHeight w:val="402"/>
          <w:tblCellSpacing w:w="0" w:type="dxa"/>
        </w:trPr>
        <w:tc>
          <w:tcPr>
            <w:tcW w:w="1120" w:type="dxa"/>
            <w:tcMar>
              <w:top w:w="75" w:type="dxa"/>
              <w:left w:w="75" w:type="dxa"/>
              <w:bottom w:w="75" w:type="dxa"/>
              <w:right w:w="75" w:type="dxa"/>
            </w:tcMar>
            <w:vAlign w:val="center"/>
            <w:hideMark/>
          </w:tcPr>
          <w:p w:rsidR="00A63F26" w:rsidRDefault="00A63F26">
            <w:pPr>
              <w:jc w:val="right"/>
              <w:rPr>
                <w:sz w:val="24"/>
                <w:szCs w:val="24"/>
              </w:rPr>
            </w:pPr>
            <w:r>
              <w:t>1</w:t>
            </w:r>
          </w:p>
        </w:tc>
        <w:tc>
          <w:tcPr>
            <w:tcW w:w="1040" w:type="dxa"/>
            <w:tcMar>
              <w:top w:w="75" w:type="dxa"/>
              <w:left w:w="75" w:type="dxa"/>
              <w:bottom w:w="75" w:type="dxa"/>
              <w:right w:w="75" w:type="dxa"/>
            </w:tcMar>
            <w:vAlign w:val="center"/>
            <w:hideMark/>
          </w:tcPr>
          <w:p w:rsidR="00A63F26" w:rsidRDefault="00A63F26">
            <w:pPr>
              <w:jc w:val="right"/>
              <w:rPr>
                <w:sz w:val="24"/>
                <w:szCs w:val="24"/>
              </w:rPr>
            </w:pPr>
            <w:r>
              <w:t>1</w:t>
            </w:r>
          </w:p>
        </w:tc>
        <w:tc>
          <w:tcPr>
            <w:tcW w:w="0" w:type="auto"/>
            <w:tcMar>
              <w:top w:w="75" w:type="dxa"/>
              <w:left w:w="75" w:type="dxa"/>
              <w:bottom w:w="75" w:type="dxa"/>
              <w:right w:w="75" w:type="dxa"/>
            </w:tcMar>
            <w:vAlign w:val="center"/>
            <w:hideMark/>
          </w:tcPr>
          <w:p w:rsidR="00A63F26" w:rsidRDefault="00A63F26">
            <w:pPr>
              <w:jc w:val="center"/>
              <w:rPr>
                <w:sz w:val="24"/>
                <w:szCs w:val="24"/>
              </w:rPr>
            </w:pPr>
          </w:p>
        </w:tc>
        <w:tc>
          <w:tcPr>
            <w:tcW w:w="0" w:type="auto"/>
            <w:tcMar>
              <w:top w:w="75" w:type="dxa"/>
              <w:left w:w="75" w:type="dxa"/>
              <w:bottom w:w="75" w:type="dxa"/>
              <w:right w:w="75" w:type="dxa"/>
            </w:tcMar>
            <w:vAlign w:val="center"/>
            <w:hideMark/>
          </w:tcPr>
          <w:p w:rsidR="00A63F26" w:rsidRDefault="00A63F26">
            <w:pPr>
              <w:jc w:val="center"/>
              <w:rPr>
                <w:sz w:val="24"/>
                <w:szCs w:val="24"/>
              </w:rPr>
            </w:pPr>
          </w:p>
        </w:tc>
        <w:tc>
          <w:tcPr>
            <w:tcW w:w="0" w:type="auto"/>
            <w:tcMar>
              <w:top w:w="75" w:type="dxa"/>
              <w:left w:w="75" w:type="dxa"/>
              <w:bottom w:w="75" w:type="dxa"/>
              <w:right w:w="75" w:type="dxa"/>
            </w:tcMar>
            <w:vAlign w:val="center"/>
            <w:hideMark/>
          </w:tcPr>
          <w:p w:rsidR="00A63F26" w:rsidRDefault="00A63F26">
            <w:pPr>
              <w:jc w:val="center"/>
              <w:rPr>
                <w:sz w:val="24"/>
                <w:szCs w:val="24"/>
              </w:rPr>
            </w:pPr>
          </w:p>
        </w:tc>
      </w:tr>
      <w:tr w:rsidR="00A63F26">
        <w:trPr>
          <w:trHeight w:val="402"/>
          <w:tblCellSpacing w:w="0" w:type="dxa"/>
        </w:trPr>
        <w:tc>
          <w:tcPr>
            <w:tcW w:w="1120" w:type="dxa"/>
            <w:tcMar>
              <w:top w:w="75" w:type="dxa"/>
              <w:left w:w="75" w:type="dxa"/>
              <w:bottom w:w="75" w:type="dxa"/>
              <w:right w:w="75" w:type="dxa"/>
            </w:tcMar>
            <w:vAlign w:val="center"/>
            <w:hideMark/>
          </w:tcPr>
          <w:p w:rsidR="00A63F26" w:rsidRDefault="00A63F26">
            <w:pPr>
              <w:jc w:val="right"/>
              <w:rPr>
                <w:sz w:val="24"/>
                <w:szCs w:val="24"/>
              </w:rPr>
            </w:pPr>
            <w:r>
              <w:t>1</w:t>
            </w:r>
          </w:p>
        </w:tc>
        <w:tc>
          <w:tcPr>
            <w:tcW w:w="1040" w:type="dxa"/>
            <w:tcMar>
              <w:top w:w="75" w:type="dxa"/>
              <w:left w:w="75" w:type="dxa"/>
              <w:bottom w:w="75" w:type="dxa"/>
              <w:right w:w="75" w:type="dxa"/>
            </w:tcMar>
            <w:vAlign w:val="center"/>
            <w:hideMark/>
          </w:tcPr>
          <w:p w:rsidR="00A63F26" w:rsidRDefault="00A63F26">
            <w:pPr>
              <w:jc w:val="right"/>
              <w:rPr>
                <w:sz w:val="24"/>
                <w:szCs w:val="24"/>
              </w:rPr>
            </w:pPr>
            <w:r>
              <w:t>2</w:t>
            </w:r>
          </w:p>
        </w:tc>
        <w:tc>
          <w:tcPr>
            <w:tcW w:w="0" w:type="auto"/>
            <w:tcMar>
              <w:top w:w="75" w:type="dxa"/>
              <w:left w:w="75" w:type="dxa"/>
              <w:bottom w:w="75" w:type="dxa"/>
              <w:right w:w="75" w:type="dxa"/>
            </w:tcMar>
            <w:vAlign w:val="center"/>
            <w:hideMark/>
          </w:tcPr>
          <w:p w:rsidR="00A63F26" w:rsidRDefault="00A63F26">
            <w:pPr>
              <w:jc w:val="right"/>
              <w:rPr>
                <w:sz w:val="24"/>
                <w:szCs w:val="24"/>
              </w:rPr>
            </w:pPr>
            <w:r>
              <w:t>1</w:t>
            </w:r>
          </w:p>
        </w:tc>
        <w:tc>
          <w:tcPr>
            <w:tcW w:w="0" w:type="auto"/>
            <w:tcMar>
              <w:top w:w="75" w:type="dxa"/>
              <w:left w:w="75" w:type="dxa"/>
              <w:bottom w:w="75" w:type="dxa"/>
              <w:right w:w="75" w:type="dxa"/>
            </w:tcMar>
            <w:vAlign w:val="center"/>
            <w:hideMark/>
          </w:tcPr>
          <w:p w:rsidR="00A63F26" w:rsidRDefault="00A63F26">
            <w:pPr>
              <w:jc w:val="center"/>
              <w:rPr>
                <w:sz w:val="24"/>
                <w:szCs w:val="24"/>
              </w:rPr>
            </w:pPr>
          </w:p>
        </w:tc>
        <w:tc>
          <w:tcPr>
            <w:tcW w:w="0" w:type="auto"/>
            <w:tcMar>
              <w:top w:w="75" w:type="dxa"/>
              <w:left w:w="75" w:type="dxa"/>
              <w:bottom w:w="75" w:type="dxa"/>
              <w:right w:w="75" w:type="dxa"/>
            </w:tcMar>
            <w:vAlign w:val="center"/>
            <w:hideMark/>
          </w:tcPr>
          <w:p w:rsidR="00A63F26" w:rsidRDefault="00A63F26">
            <w:pPr>
              <w:jc w:val="center"/>
              <w:rPr>
                <w:sz w:val="24"/>
                <w:szCs w:val="24"/>
              </w:rPr>
            </w:pPr>
          </w:p>
        </w:tc>
      </w:tr>
      <w:tr w:rsidR="00A63F26">
        <w:trPr>
          <w:trHeight w:val="402"/>
          <w:tblCellSpacing w:w="0" w:type="dxa"/>
        </w:trPr>
        <w:tc>
          <w:tcPr>
            <w:tcW w:w="1120" w:type="dxa"/>
            <w:tcMar>
              <w:top w:w="75" w:type="dxa"/>
              <w:left w:w="75" w:type="dxa"/>
              <w:bottom w:w="75" w:type="dxa"/>
              <w:right w:w="75" w:type="dxa"/>
            </w:tcMar>
            <w:vAlign w:val="center"/>
            <w:hideMark/>
          </w:tcPr>
          <w:p w:rsidR="00A63F26" w:rsidRDefault="00A63F26">
            <w:pPr>
              <w:jc w:val="right"/>
              <w:rPr>
                <w:sz w:val="24"/>
                <w:szCs w:val="24"/>
              </w:rPr>
            </w:pPr>
            <w:r>
              <w:t>1</w:t>
            </w:r>
          </w:p>
        </w:tc>
        <w:tc>
          <w:tcPr>
            <w:tcW w:w="1040" w:type="dxa"/>
            <w:tcMar>
              <w:top w:w="75" w:type="dxa"/>
              <w:left w:w="75" w:type="dxa"/>
              <w:bottom w:w="75" w:type="dxa"/>
              <w:right w:w="75" w:type="dxa"/>
            </w:tcMar>
            <w:vAlign w:val="center"/>
            <w:hideMark/>
          </w:tcPr>
          <w:p w:rsidR="00A63F26" w:rsidRDefault="00A63F26">
            <w:pPr>
              <w:jc w:val="right"/>
              <w:rPr>
                <w:sz w:val="24"/>
                <w:szCs w:val="24"/>
              </w:rPr>
            </w:pPr>
            <w:r>
              <w:t>3</w:t>
            </w:r>
          </w:p>
        </w:tc>
        <w:tc>
          <w:tcPr>
            <w:tcW w:w="0" w:type="auto"/>
            <w:tcMar>
              <w:top w:w="75" w:type="dxa"/>
              <w:left w:w="75" w:type="dxa"/>
              <w:bottom w:w="75" w:type="dxa"/>
              <w:right w:w="75" w:type="dxa"/>
            </w:tcMar>
            <w:vAlign w:val="center"/>
            <w:hideMark/>
          </w:tcPr>
          <w:p w:rsidR="00A63F26" w:rsidRDefault="00A63F26">
            <w:pPr>
              <w:jc w:val="right"/>
              <w:rPr>
                <w:sz w:val="24"/>
                <w:szCs w:val="24"/>
              </w:rPr>
            </w:pPr>
            <w:r>
              <w:t>3</w:t>
            </w:r>
          </w:p>
        </w:tc>
        <w:tc>
          <w:tcPr>
            <w:tcW w:w="0" w:type="auto"/>
            <w:tcMar>
              <w:top w:w="75" w:type="dxa"/>
              <w:left w:w="75" w:type="dxa"/>
              <w:bottom w:w="75" w:type="dxa"/>
              <w:right w:w="75" w:type="dxa"/>
            </w:tcMar>
            <w:vAlign w:val="center"/>
            <w:hideMark/>
          </w:tcPr>
          <w:p w:rsidR="00A63F26" w:rsidRDefault="00A63F26">
            <w:pPr>
              <w:jc w:val="right"/>
              <w:rPr>
                <w:sz w:val="24"/>
                <w:szCs w:val="24"/>
              </w:rPr>
            </w:pPr>
            <w:r>
              <w:t>1</w:t>
            </w:r>
          </w:p>
        </w:tc>
        <w:tc>
          <w:tcPr>
            <w:tcW w:w="0" w:type="auto"/>
            <w:tcMar>
              <w:top w:w="75" w:type="dxa"/>
              <w:left w:w="75" w:type="dxa"/>
              <w:bottom w:w="75" w:type="dxa"/>
              <w:right w:w="75" w:type="dxa"/>
            </w:tcMar>
            <w:vAlign w:val="center"/>
            <w:hideMark/>
          </w:tcPr>
          <w:p w:rsidR="00A63F26" w:rsidRDefault="00A63F26">
            <w:pPr>
              <w:jc w:val="center"/>
              <w:rPr>
                <w:sz w:val="24"/>
                <w:szCs w:val="24"/>
              </w:rPr>
            </w:pPr>
          </w:p>
        </w:tc>
      </w:tr>
      <w:tr w:rsidR="00A63F26">
        <w:trPr>
          <w:trHeight w:val="402"/>
          <w:tblCellSpacing w:w="0" w:type="dxa"/>
        </w:trPr>
        <w:tc>
          <w:tcPr>
            <w:tcW w:w="1120" w:type="dxa"/>
            <w:tcMar>
              <w:top w:w="75" w:type="dxa"/>
              <w:left w:w="75" w:type="dxa"/>
              <w:bottom w:w="75" w:type="dxa"/>
              <w:right w:w="75" w:type="dxa"/>
            </w:tcMar>
            <w:vAlign w:val="center"/>
            <w:hideMark/>
          </w:tcPr>
          <w:p w:rsidR="00A63F26" w:rsidRDefault="00A63F26">
            <w:pPr>
              <w:jc w:val="right"/>
              <w:rPr>
                <w:sz w:val="24"/>
                <w:szCs w:val="24"/>
              </w:rPr>
            </w:pPr>
            <w:r>
              <w:t>1</w:t>
            </w:r>
          </w:p>
        </w:tc>
        <w:tc>
          <w:tcPr>
            <w:tcW w:w="1040" w:type="dxa"/>
            <w:tcMar>
              <w:top w:w="75" w:type="dxa"/>
              <w:left w:w="75" w:type="dxa"/>
              <w:bottom w:w="75" w:type="dxa"/>
              <w:right w:w="75" w:type="dxa"/>
            </w:tcMar>
            <w:vAlign w:val="center"/>
            <w:hideMark/>
          </w:tcPr>
          <w:p w:rsidR="00A63F26" w:rsidRDefault="00A63F26">
            <w:pPr>
              <w:jc w:val="right"/>
              <w:rPr>
                <w:sz w:val="24"/>
                <w:szCs w:val="24"/>
              </w:rPr>
            </w:pPr>
            <w:r>
              <w:t>4</w:t>
            </w:r>
          </w:p>
        </w:tc>
        <w:tc>
          <w:tcPr>
            <w:tcW w:w="0" w:type="auto"/>
            <w:tcMar>
              <w:top w:w="75" w:type="dxa"/>
              <w:left w:w="75" w:type="dxa"/>
              <w:bottom w:w="75" w:type="dxa"/>
              <w:right w:w="75" w:type="dxa"/>
            </w:tcMar>
            <w:vAlign w:val="center"/>
            <w:hideMark/>
          </w:tcPr>
          <w:p w:rsidR="00A63F26" w:rsidRDefault="00A63F26">
            <w:pPr>
              <w:jc w:val="right"/>
              <w:rPr>
                <w:sz w:val="24"/>
                <w:szCs w:val="24"/>
              </w:rPr>
            </w:pPr>
            <w:r>
              <w:t>6</w:t>
            </w:r>
          </w:p>
        </w:tc>
        <w:tc>
          <w:tcPr>
            <w:tcW w:w="0" w:type="auto"/>
            <w:tcMar>
              <w:top w:w="75" w:type="dxa"/>
              <w:left w:w="75" w:type="dxa"/>
              <w:bottom w:w="75" w:type="dxa"/>
              <w:right w:w="75" w:type="dxa"/>
            </w:tcMar>
            <w:vAlign w:val="center"/>
            <w:hideMark/>
          </w:tcPr>
          <w:p w:rsidR="00A63F26" w:rsidRDefault="00A63F26">
            <w:pPr>
              <w:jc w:val="right"/>
              <w:rPr>
                <w:sz w:val="24"/>
                <w:szCs w:val="24"/>
              </w:rPr>
            </w:pPr>
            <w:r>
              <w:t>4</w:t>
            </w:r>
          </w:p>
        </w:tc>
        <w:tc>
          <w:tcPr>
            <w:tcW w:w="0" w:type="auto"/>
            <w:tcMar>
              <w:top w:w="75" w:type="dxa"/>
              <w:left w:w="75" w:type="dxa"/>
              <w:bottom w:w="75" w:type="dxa"/>
              <w:right w:w="75" w:type="dxa"/>
            </w:tcMar>
            <w:vAlign w:val="center"/>
            <w:hideMark/>
          </w:tcPr>
          <w:p w:rsidR="00A63F26" w:rsidRDefault="00A63F26">
            <w:pPr>
              <w:jc w:val="right"/>
              <w:rPr>
                <w:sz w:val="24"/>
                <w:szCs w:val="24"/>
              </w:rPr>
            </w:pPr>
            <w:r>
              <w:t>1</w:t>
            </w:r>
          </w:p>
        </w:tc>
      </w:tr>
    </w:tbl>
    <w:p w:rsidR="00A63F26" w:rsidRDefault="00A63F26" w:rsidP="00A63F26">
      <w:pPr>
        <w:pStyle w:val="NormalWeb"/>
        <w:rPr>
          <w:ins w:id="475" w:author="Unknown"/>
        </w:rPr>
      </w:pPr>
      <w:ins w:id="476" w:author="Unknown">
        <w:r>
          <w:t> </w:t>
        </w:r>
      </w:ins>
    </w:p>
    <w:p w:rsidR="00A63F26" w:rsidRDefault="00A63F26" w:rsidP="00A63F26">
      <w:pPr>
        <w:pStyle w:val="style13"/>
        <w:rPr>
          <w:ins w:id="477" w:author="Unknown"/>
        </w:rPr>
      </w:pPr>
      <w:ins w:id="478" w:author="Unknown">
        <w:r>
          <w:rPr>
            <w:rStyle w:val="Strong"/>
          </w:rPr>
          <w:t>Solution:</w:t>
        </w:r>
      </w:ins>
    </w:p>
    <w:p w:rsidR="00A63F26" w:rsidRDefault="00A63F26" w:rsidP="00A63F26">
      <w:pPr>
        <w:pStyle w:val="NormalWeb"/>
        <w:rPr>
          <w:ins w:id="479" w:author="Unknown"/>
        </w:rPr>
      </w:pPr>
      <w:ins w:id="480" w:author="Unknown">
        <w:r>
          <w:t> </w:t>
        </w:r>
      </w:ins>
    </w:p>
    <w:p w:rsidR="00A63F26" w:rsidRDefault="00A63F26" w:rsidP="00A63F26">
      <w:pPr>
        <w:pStyle w:val="NormalWeb"/>
        <w:rPr>
          <w:ins w:id="481" w:author="Unknown"/>
        </w:rPr>
      </w:pPr>
      <w:proofErr w:type="gramStart"/>
      <w:ins w:id="482" w:author="Unknown">
        <w:r>
          <w:t>using</w:t>
        </w:r>
        <w:proofErr w:type="gramEnd"/>
        <w:r>
          <w:t xml:space="preserve"> System;</w:t>
        </w:r>
      </w:ins>
    </w:p>
    <w:p w:rsidR="00A63F26" w:rsidRDefault="00A63F26" w:rsidP="00A63F26">
      <w:pPr>
        <w:pStyle w:val="NormalWeb"/>
        <w:rPr>
          <w:ins w:id="483" w:author="Unknown"/>
        </w:rPr>
      </w:pPr>
      <w:proofErr w:type="gramStart"/>
      <w:ins w:id="484" w:author="Unknown">
        <w:r>
          <w:t>using</w:t>
        </w:r>
        <w:proofErr w:type="gramEnd"/>
        <w:r>
          <w:t xml:space="preserve"> System.Collections.Generic;</w:t>
        </w:r>
      </w:ins>
    </w:p>
    <w:p w:rsidR="00A63F26" w:rsidRDefault="00A63F26" w:rsidP="00A63F26">
      <w:pPr>
        <w:pStyle w:val="NormalWeb"/>
        <w:rPr>
          <w:ins w:id="485" w:author="Unknown"/>
        </w:rPr>
      </w:pPr>
      <w:proofErr w:type="gramStart"/>
      <w:ins w:id="486" w:author="Unknown">
        <w:r>
          <w:t>using</w:t>
        </w:r>
        <w:proofErr w:type="gramEnd"/>
        <w:r>
          <w:t xml:space="preserve"> System.Linq;</w:t>
        </w:r>
      </w:ins>
    </w:p>
    <w:p w:rsidR="00A63F26" w:rsidRDefault="00A63F26" w:rsidP="00A63F26">
      <w:pPr>
        <w:pStyle w:val="NormalWeb"/>
        <w:rPr>
          <w:ins w:id="487" w:author="Unknown"/>
        </w:rPr>
      </w:pPr>
      <w:proofErr w:type="gramStart"/>
      <w:ins w:id="488" w:author="Unknown">
        <w:r>
          <w:t>using</w:t>
        </w:r>
        <w:proofErr w:type="gramEnd"/>
        <w:r>
          <w:t xml:space="preserve"> System.Text;</w:t>
        </w:r>
      </w:ins>
    </w:p>
    <w:p w:rsidR="00A63F26" w:rsidRDefault="00A63F26" w:rsidP="00A63F26">
      <w:pPr>
        <w:pStyle w:val="NormalWeb"/>
        <w:rPr>
          <w:ins w:id="489" w:author="Unknown"/>
        </w:rPr>
      </w:pPr>
      <w:proofErr w:type="gramStart"/>
      <w:ins w:id="490" w:author="Unknown">
        <w:r>
          <w:t>using</w:t>
        </w:r>
        <w:proofErr w:type="gramEnd"/>
        <w:r>
          <w:t xml:space="preserve"> System.IO;</w:t>
        </w:r>
      </w:ins>
    </w:p>
    <w:p w:rsidR="00A63F26" w:rsidRDefault="00A63F26" w:rsidP="00A63F26">
      <w:pPr>
        <w:pStyle w:val="NormalWeb"/>
        <w:rPr>
          <w:ins w:id="491" w:author="Unknown"/>
        </w:rPr>
      </w:pPr>
      <w:ins w:id="492" w:author="Unknown">
        <w:r>
          <w:t> </w:t>
        </w:r>
      </w:ins>
    </w:p>
    <w:p w:rsidR="00A63F26" w:rsidRDefault="00A63F26" w:rsidP="00A63F26">
      <w:pPr>
        <w:pStyle w:val="NormalWeb"/>
        <w:rPr>
          <w:ins w:id="493" w:author="Unknown"/>
        </w:rPr>
      </w:pPr>
      <w:proofErr w:type="gramStart"/>
      <w:ins w:id="494" w:author="Unknown">
        <w:r>
          <w:t>namespace</w:t>
        </w:r>
        <w:proofErr w:type="gramEnd"/>
        <w:r>
          <w:t xml:space="preserve"> ConsoleApplication1</w:t>
        </w:r>
      </w:ins>
    </w:p>
    <w:p w:rsidR="00A63F26" w:rsidRDefault="00A63F26" w:rsidP="00A63F26">
      <w:pPr>
        <w:pStyle w:val="NormalWeb"/>
        <w:rPr>
          <w:ins w:id="495" w:author="Unknown"/>
        </w:rPr>
      </w:pPr>
      <w:ins w:id="496" w:author="Unknown">
        <w:r>
          <w:t>{</w:t>
        </w:r>
      </w:ins>
    </w:p>
    <w:p w:rsidR="00A63F26" w:rsidRDefault="00A63F26" w:rsidP="00A63F26">
      <w:pPr>
        <w:pStyle w:val="NormalWeb"/>
        <w:rPr>
          <w:ins w:id="497" w:author="Unknown"/>
        </w:rPr>
      </w:pPr>
      <w:ins w:id="498" w:author="Unknown">
        <w:r>
          <w:t xml:space="preserve">    </w:t>
        </w:r>
      </w:ins>
    </w:p>
    <w:p w:rsidR="00A63F26" w:rsidRDefault="00A63F26" w:rsidP="00A63F26">
      <w:pPr>
        <w:pStyle w:val="NormalWeb"/>
        <w:rPr>
          <w:ins w:id="499" w:author="Unknown"/>
        </w:rPr>
      </w:pPr>
      <w:ins w:id="500" w:author="Unknown">
        <w:r>
          <w:t xml:space="preserve">    </w:t>
        </w:r>
        <w:proofErr w:type="gramStart"/>
        <w:r>
          <w:t>class</w:t>
        </w:r>
        <w:proofErr w:type="gramEnd"/>
        <w:r>
          <w:t xml:space="preserve"> Program</w:t>
        </w:r>
      </w:ins>
    </w:p>
    <w:p w:rsidR="00A63F26" w:rsidRDefault="00A63F26" w:rsidP="00A63F26">
      <w:pPr>
        <w:pStyle w:val="NormalWeb"/>
        <w:rPr>
          <w:ins w:id="501" w:author="Unknown"/>
        </w:rPr>
      </w:pPr>
      <w:ins w:id="502" w:author="Unknown">
        <w:r>
          <w:t>    {</w:t>
        </w:r>
      </w:ins>
    </w:p>
    <w:p w:rsidR="00A63F26" w:rsidRDefault="00A63F26" w:rsidP="00A63F26">
      <w:pPr>
        <w:pStyle w:val="NormalWeb"/>
        <w:rPr>
          <w:ins w:id="503" w:author="Unknown"/>
        </w:rPr>
      </w:pPr>
      <w:ins w:id="504" w:author="Unknown">
        <w:r>
          <w:t> </w:t>
        </w:r>
      </w:ins>
    </w:p>
    <w:p w:rsidR="00A63F26" w:rsidRDefault="00A63F26" w:rsidP="00A63F26">
      <w:pPr>
        <w:pStyle w:val="NormalWeb"/>
        <w:rPr>
          <w:ins w:id="505" w:author="Unknown"/>
        </w:rPr>
      </w:pPr>
      <w:ins w:id="506" w:author="Unknown">
        <w:r>
          <w:lastRenderedPageBreak/>
          <w:t xml:space="preserve">        </w:t>
        </w:r>
        <w:proofErr w:type="gramStart"/>
        <w:r>
          <w:t>static</w:t>
        </w:r>
        <w:proofErr w:type="gramEnd"/>
        <w:r>
          <w:t xml:space="preserve"> void Main(string[] args)</w:t>
        </w:r>
      </w:ins>
    </w:p>
    <w:p w:rsidR="00A63F26" w:rsidRDefault="00A63F26" w:rsidP="00A63F26">
      <w:pPr>
        <w:pStyle w:val="NormalWeb"/>
        <w:rPr>
          <w:ins w:id="507" w:author="Unknown"/>
        </w:rPr>
      </w:pPr>
      <w:ins w:id="508" w:author="Unknown">
        <w:r>
          <w:t>        {</w:t>
        </w:r>
      </w:ins>
    </w:p>
    <w:p w:rsidR="00A63F26" w:rsidRDefault="00A63F26" w:rsidP="00A63F26">
      <w:pPr>
        <w:pStyle w:val="NormalWeb"/>
        <w:rPr>
          <w:ins w:id="509" w:author="Unknown"/>
        </w:rPr>
      </w:pPr>
      <w:ins w:id="510" w:author="Unknown">
        <w:r>
          <w:t> </w:t>
        </w:r>
      </w:ins>
    </w:p>
    <w:p w:rsidR="00A63F26" w:rsidRDefault="00A63F26" w:rsidP="00A63F26">
      <w:pPr>
        <w:pStyle w:val="NormalWeb"/>
        <w:rPr>
          <w:ins w:id="511" w:author="Unknown"/>
        </w:rPr>
      </w:pPr>
      <w:ins w:id="512" w:author="Unknown">
        <w:r>
          <w:t xml:space="preserve">            </w:t>
        </w:r>
        <w:proofErr w:type="gramStart"/>
        <w:r>
          <w:t>int</w:t>
        </w:r>
        <w:proofErr w:type="gramEnd"/>
        <w:r>
          <w:t xml:space="preserve"> size;</w:t>
        </w:r>
      </w:ins>
    </w:p>
    <w:p w:rsidR="00A63F26" w:rsidRDefault="00A63F26" w:rsidP="00A63F26">
      <w:pPr>
        <w:pStyle w:val="NormalWeb"/>
        <w:rPr>
          <w:ins w:id="513" w:author="Unknown"/>
        </w:rPr>
      </w:pPr>
      <w:ins w:id="514" w:author="Unknown">
        <w:r>
          <w:t xml:space="preserve">            </w:t>
        </w:r>
        <w:proofErr w:type="gramStart"/>
        <w:r>
          <w:t>Console.Write(</w:t>
        </w:r>
        <w:proofErr w:type="gramEnd"/>
        <w:r>
          <w:t>"Pascal triangle size:");</w:t>
        </w:r>
      </w:ins>
    </w:p>
    <w:p w:rsidR="00A63F26" w:rsidRDefault="00A63F26" w:rsidP="00A63F26">
      <w:pPr>
        <w:pStyle w:val="NormalWeb"/>
        <w:rPr>
          <w:ins w:id="515" w:author="Unknown"/>
        </w:rPr>
      </w:pPr>
      <w:ins w:id="516" w:author="Unknown">
        <w:r>
          <w:t xml:space="preserve">            </w:t>
        </w:r>
        <w:proofErr w:type="gramStart"/>
        <w:r>
          <w:t>size</w:t>
        </w:r>
        <w:proofErr w:type="gramEnd"/>
        <w:r>
          <w:t xml:space="preserve"> = Int32.Parse(Console.ReadLine());</w:t>
        </w:r>
      </w:ins>
    </w:p>
    <w:p w:rsidR="00A63F26" w:rsidRDefault="00A63F26" w:rsidP="00A63F26">
      <w:pPr>
        <w:pStyle w:val="NormalWeb"/>
        <w:rPr>
          <w:ins w:id="517" w:author="Unknown"/>
        </w:rPr>
      </w:pPr>
      <w:ins w:id="518" w:author="Unknown">
        <w:r>
          <w:t xml:space="preserve">            </w:t>
        </w:r>
        <w:proofErr w:type="gramStart"/>
        <w:r>
          <w:t>printPascalTr(</w:t>
        </w:r>
        <w:proofErr w:type="gramEnd"/>
        <w:r>
          <w:t xml:space="preserve">size); </w:t>
        </w:r>
      </w:ins>
    </w:p>
    <w:p w:rsidR="00A63F26" w:rsidRDefault="00A63F26" w:rsidP="00A63F26">
      <w:pPr>
        <w:pStyle w:val="NormalWeb"/>
        <w:rPr>
          <w:ins w:id="519" w:author="Unknown"/>
        </w:rPr>
      </w:pPr>
      <w:ins w:id="520" w:author="Unknown">
        <w:r>
          <w:t xml:space="preserve">            </w:t>
        </w:r>
        <w:proofErr w:type="gramStart"/>
        <w:r>
          <w:t>Console.ReadLine(</w:t>
        </w:r>
        <w:proofErr w:type="gramEnd"/>
        <w:r>
          <w:t>);</w:t>
        </w:r>
      </w:ins>
    </w:p>
    <w:p w:rsidR="00A63F26" w:rsidRDefault="00A63F26" w:rsidP="00A63F26">
      <w:pPr>
        <w:pStyle w:val="NormalWeb"/>
        <w:rPr>
          <w:ins w:id="521" w:author="Unknown"/>
        </w:rPr>
      </w:pPr>
      <w:ins w:id="522" w:author="Unknown">
        <w:r>
          <w:t> </w:t>
        </w:r>
      </w:ins>
    </w:p>
    <w:p w:rsidR="00A63F26" w:rsidRDefault="00A63F26" w:rsidP="00A63F26">
      <w:pPr>
        <w:pStyle w:val="NormalWeb"/>
        <w:rPr>
          <w:ins w:id="523" w:author="Unknown"/>
        </w:rPr>
      </w:pPr>
      <w:ins w:id="524" w:author="Unknown">
        <w:r>
          <w:t>        }</w:t>
        </w:r>
      </w:ins>
    </w:p>
    <w:p w:rsidR="00A63F26" w:rsidRDefault="00A63F26" w:rsidP="00A63F26">
      <w:pPr>
        <w:pStyle w:val="NormalWeb"/>
        <w:rPr>
          <w:ins w:id="525" w:author="Unknown"/>
        </w:rPr>
      </w:pPr>
      <w:ins w:id="526" w:author="Unknown">
        <w:r>
          <w:t> </w:t>
        </w:r>
      </w:ins>
    </w:p>
    <w:p w:rsidR="00A63F26" w:rsidRDefault="00A63F26" w:rsidP="00A63F26">
      <w:pPr>
        <w:pStyle w:val="NormalWeb"/>
        <w:rPr>
          <w:ins w:id="527" w:author="Unknown"/>
        </w:rPr>
      </w:pPr>
      <w:ins w:id="528" w:author="Unknown">
        <w:r>
          <w:t xml:space="preserve">        </w:t>
        </w:r>
        <w:proofErr w:type="gramStart"/>
        <w:r>
          <w:t>public</w:t>
        </w:r>
        <w:proofErr w:type="gramEnd"/>
        <w:r>
          <w:t xml:space="preserve"> static void printPascalTr(int size){</w:t>
        </w:r>
      </w:ins>
    </w:p>
    <w:p w:rsidR="00A63F26" w:rsidRDefault="00A63F26" w:rsidP="00A63F26">
      <w:pPr>
        <w:pStyle w:val="NormalWeb"/>
        <w:rPr>
          <w:ins w:id="529" w:author="Unknown"/>
        </w:rPr>
      </w:pPr>
      <w:ins w:id="530" w:author="Unknown">
        <w:r>
          <w:t xml:space="preserve">         </w:t>
        </w:r>
        <w:proofErr w:type="gramStart"/>
        <w:r>
          <w:t>int[</w:t>
        </w:r>
        <w:proofErr w:type="gramEnd"/>
        <w:r>
          <w:t>,] PascalTr=new int[size,size];</w:t>
        </w:r>
      </w:ins>
    </w:p>
    <w:p w:rsidR="00A63F26" w:rsidRDefault="00A63F26" w:rsidP="00A63F26">
      <w:pPr>
        <w:pStyle w:val="NormalWeb"/>
        <w:rPr>
          <w:ins w:id="531" w:author="Unknown"/>
        </w:rPr>
      </w:pPr>
      <w:ins w:id="532" w:author="Unknown">
        <w:r>
          <w:t xml:space="preserve">         </w:t>
        </w:r>
        <w:proofErr w:type="gramStart"/>
        <w:r>
          <w:t>int</w:t>
        </w:r>
        <w:proofErr w:type="gramEnd"/>
        <w:r>
          <w:t xml:space="preserve"> row,col;</w:t>
        </w:r>
      </w:ins>
    </w:p>
    <w:p w:rsidR="00A63F26" w:rsidRDefault="00A63F26" w:rsidP="00A63F26">
      <w:pPr>
        <w:pStyle w:val="NormalWeb"/>
        <w:rPr>
          <w:ins w:id="533" w:author="Unknown"/>
        </w:rPr>
      </w:pPr>
      <w:ins w:id="534" w:author="Unknown">
        <w:r>
          <w:t>         //assign zero to every array element</w:t>
        </w:r>
      </w:ins>
    </w:p>
    <w:p w:rsidR="00A63F26" w:rsidRDefault="00A63F26" w:rsidP="00A63F26">
      <w:pPr>
        <w:pStyle w:val="NormalWeb"/>
        <w:rPr>
          <w:ins w:id="535" w:author="Unknown"/>
        </w:rPr>
      </w:pPr>
      <w:ins w:id="536" w:author="Unknown">
        <w:r>
          <w:t xml:space="preserve">         </w:t>
        </w:r>
        <w:proofErr w:type="gramStart"/>
        <w:r>
          <w:t>for(</w:t>
        </w:r>
        <w:proofErr w:type="gramEnd"/>
        <w:r>
          <w:t>row=0;row&lt;size;row++)</w:t>
        </w:r>
      </w:ins>
    </w:p>
    <w:p w:rsidR="00A63F26" w:rsidRDefault="00A63F26" w:rsidP="00A63F26">
      <w:pPr>
        <w:pStyle w:val="NormalWeb"/>
        <w:rPr>
          <w:ins w:id="537" w:author="Unknown"/>
        </w:rPr>
      </w:pPr>
      <w:ins w:id="538" w:author="Unknown">
        <w:r>
          <w:t xml:space="preserve">            </w:t>
        </w:r>
        <w:proofErr w:type="gramStart"/>
        <w:r>
          <w:t>for(</w:t>
        </w:r>
        <w:proofErr w:type="gramEnd"/>
        <w:r>
          <w:t>col=0;col&lt;size;col++)  PascalTr[row,col]=0;</w:t>
        </w:r>
      </w:ins>
    </w:p>
    <w:p w:rsidR="00A63F26" w:rsidRDefault="00A63F26" w:rsidP="00A63F26">
      <w:pPr>
        <w:pStyle w:val="NormalWeb"/>
        <w:rPr>
          <w:ins w:id="539" w:author="Unknown"/>
        </w:rPr>
      </w:pPr>
      <w:ins w:id="540" w:author="Unknown">
        <w:r>
          <w:t xml:space="preserve">         //first and second rows are set to 1s   </w:t>
        </w:r>
      </w:ins>
    </w:p>
    <w:p w:rsidR="00A63F26" w:rsidRDefault="00A63F26" w:rsidP="00A63F26">
      <w:pPr>
        <w:pStyle w:val="NormalWeb"/>
        <w:rPr>
          <w:ins w:id="541" w:author="Unknown"/>
        </w:rPr>
      </w:pPr>
      <w:ins w:id="542" w:author="Unknown">
        <w:r>
          <w:t xml:space="preserve">         </w:t>
        </w:r>
        <w:proofErr w:type="gramStart"/>
        <w:r>
          <w:t>PascalTr[</w:t>
        </w:r>
        <w:proofErr w:type="gramEnd"/>
        <w:r>
          <w:t>0,0]=1;</w:t>
        </w:r>
      </w:ins>
    </w:p>
    <w:p w:rsidR="00A63F26" w:rsidRDefault="00A63F26" w:rsidP="00A63F26">
      <w:pPr>
        <w:pStyle w:val="NormalWeb"/>
        <w:rPr>
          <w:ins w:id="543" w:author="Unknown"/>
        </w:rPr>
      </w:pPr>
      <w:ins w:id="544" w:author="Unknown">
        <w:r>
          <w:t xml:space="preserve">         </w:t>
        </w:r>
        <w:proofErr w:type="gramStart"/>
        <w:r>
          <w:t>PascalTr[</w:t>
        </w:r>
        <w:proofErr w:type="gramEnd"/>
        <w:r>
          <w:t>1,0]=1;</w:t>
        </w:r>
      </w:ins>
    </w:p>
    <w:p w:rsidR="00A63F26" w:rsidRDefault="00A63F26" w:rsidP="00A63F26">
      <w:pPr>
        <w:pStyle w:val="NormalWeb"/>
        <w:rPr>
          <w:ins w:id="545" w:author="Unknown"/>
        </w:rPr>
      </w:pPr>
      <w:ins w:id="546" w:author="Unknown">
        <w:r>
          <w:t xml:space="preserve">         </w:t>
        </w:r>
        <w:proofErr w:type="gramStart"/>
        <w:r>
          <w:t>PascalTr[</w:t>
        </w:r>
        <w:proofErr w:type="gramEnd"/>
        <w:r>
          <w:t>1,1]=1;</w:t>
        </w:r>
      </w:ins>
    </w:p>
    <w:p w:rsidR="00A63F26" w:rsidRDefault="00A63F26" w:rsidP="00A63F26">
      <w:pPr>
        <w:pStyle w:val="NormalWeb"/>
        <w:rPr>
          <w:ins w:id="547" w:author="Unknown"/>
        </w:rPr>
      </w:pPr>
      <w:ins w:id="548" w:author="Unknown">
        <w:r>
          <w:lastRenderedPageBreak/>
          <w:t xml:space="preserve">         </w:t>
        </w:r>
      </w:ins>
    </w:p>
    <w:p w:rsidR="00A63F26" w:rsidRDefault="00A63F26" w:rsidP="00A63F26">
      <w:pPr>
        <w:pStyle w:val="NormalWeb"/>
        <w:rPr>
          <w:ins w:id="549" w:author="Unknown"/>
        </w:rPr>
      </w:pPr>
      <w:ins w:id="550" w:author="Unknown">
        <w:r>
          <w:t xml:space="preserve">         </w:t>
        </w:r>
        <w:proofErr w:type="gramStart"/>
        <w:r>
          <w:t>for(</w:t>
        </w:r>
        <w:proofErr w:type="gramEnd"/>
        <w:r>
          <w:t>row=2;row&lt;size;row++){</w:t>
        </w:r>
      </w:ins>
    </w:p>
    <w:p w:rsidR="00A63F26" w:rsidRDefault="00A63F26" w:rsidP="00A63F26">
      <w:pPr>
        <w:pStyle w:val="NormalWeb"/>
        <w:rPr>
          <w:ins w:id="551" w:author="Unknown"/>
        </w:rPr>
      </w:pPr>
      <w:ins w:id="552" w:author="Unknown">
        <w:r>
          <w:t xml:space="preserve">              </w:t>
        </w:r>
        <w:proofErr w:type="gramStart"/>
        <w:r>
          <w:t>PascalTr[</w:t>
        </w:r>
        <w:proofErr w:type="gramEnd"/>
        <w:r>
          <w:t xml:space="preserve">row,0]=1; </w:t>
        </w:r>
      </w:ins>
    </w:p>
    <w:p w:rsidR="00A63F26" w:rsidRDefault="00A63F26" w:rsidP="00A63F26">
      <w:pPr>
        <w:pStyle w:val="NormalWeb"/>
        <w:rPr>
          <w:ins w:id="553" w:author="Unknown"/>
        </w:rPr>
      </w:pPr>
      <w:ins w:id="554" w:author="Unknown">
        <w:r>
          <w:t xml:space="preserve">              </w:t>
        </w:r>
        <w:proofErr w:type="gramStart"/>
        <w:r>
          <w:t>for(</w:t>
        </w:r>
        <w:proofErr w:type="gramEnd"/>
        <w:r>
          <w:t>col=1;col&lt;=row;col++){</w:t>
        </w:r>
      </w:ins>
    </w:p>
    <w:p w:rsidR="00A63F26" w:rsidRDefault="00A63F26" w:rsidP="00A63F26">
      <w:pPr>
        <w:pStyle w:val="NormalWeb"/>
        <w:rPr>
          <w:ins w:id="555" w:author="Unknown"/>
        </w:rPr>
      </w:pPr>
      <w:ins w:id="556" w:author="Unknown">
        <w:r>
          <w:t>                        </w:t>
        </w:r>
        <w:proofErr w:type="gramStart"/>
        <w:r>
          <w:t>PascalTr[</w:t>
        </w:r>
        <w:proofErr w:type="gramEnd"/>
        <w:r>
          <w:t>row,col]=PascalTr[row-1,col-1]+PascalTr[row-1,col];</w:t>
        </w:r>
      </w:ins>
    </w:p>
    <w:p w:rsidR="00A63F26" w:rsidRDefault="00A63F26" w:rsidP="00A63F26">
      <w:pPr>
        <w:pStyle w:val="NormalWeb"/>
        <w:rPr>
          <w:ins w:id="557" w:author="Unknown"/>
        </w:rPr>
      </w:pPr>
      <w:ins w:id="558" w:author="Unknown">
        <w:r>
          <w:t>                                        }</w:t>
        </w:r>
      </w:ins>
    </w:p>
    <w:p w:rsidR="00A63F26" w:rsidRDefault="00A63F26" w:rsidP="00A63F26">
      <w:pPr>
        <w:pStyle w:val="NormalWeb"/>
        <w:rPr>
          <w:ins w:id="559" w:author="Unknown"/>
        </w:rPr>
      </w:pPr>
      <w:ins w:id="560" w:author="Unknown">
        <w:r>
          <w:t>                            }</w:t>
        </w:r>
      </w:ins>
    </w:p>
    <w:p w:rsidR="00A63F26" w:rsidRDefault="00A63F26" w:rsidP="00A63F26">
      <w:pPr>
        <w:pStyle w:val="NormalWeb"/>
        <w:rPr>
          <w:ins w:id="561" w:author="Unknown"/>
        </w:rPr>
      </w:pPr>
      <w:ins w:id="562" w:author="Unknown">
        <w:r>
          <w:t>          //display the Pascal Triangle</w:t>
        </w:r>
      </w:ins>
    </w:p>
    <w:p w:rsidR="00A63F26" w:rsidRDefault="00A63F26" w:rsidP="00A63F26">
      <w:pPr>
        <w:pStyle w:val="NormalWeb"/>
        <w:rPr>
          <w:ins w:id="563" w:author="Unknown"/>
        </w:rPr>
      </w:pPr>
      <w:ins w:id="564" w:author="Unknown">
        <w:r>
          <w:t xml:space="preserve">          </w:t>
        </w:r>
        <w:proofErr w:type="gramStart"/>
        <w:r>
          <w:t>for(</w:t>
        </w:r>
        <w:proofErr w:type="gramEnd"/>
        <w:r>
          <w:t>row=0;row&lt;size;row++){</w:t>
        </w:r>
      </w:ins>
    </w:p>
    <w:p w:rsidR="00A63F26" w:rsidRDefault="00A63F26" w:rsidP="00A63F26">
      <w:pPr>
        <w:pStyle w:val="NormalWeb"/>
        <w:rPr>
          <w:ins w:id="565" w:author="Unknown"/>
        </w:rPr>
      </w:pPr>
      <w:ins w:id="566" w:author="Unknown">
        <w:r>
          <w:t xml:space="preserve">            </w:t>
        </w:r>
        <w:proofErr w:type="gramStart"/>
        <w:r>
          <w:t>for(</w:t>
        </w:r>
        <w:proofErr w:type="gramEnd"/>
        <w:r>
          <w:t xml:space="preserve">col=0;col&lt;=row;col++){                </w:t>
        </w:r>
      </w:ins>
    </w:p>
    <w:p w:rsidR="00A63F26" w:rsidRDefault="00A63F26" w:rsidP="00A63F26">
      <w:pPr>
        <w:pStyle w:val="NormalWeb"/>
        <w:rPr>
          <w:ins w:id="567" w:author="Unknown"/>
        </w:rPr>
      </w:pPr>
      <w:ins w:id="568" w:author="Unknown">
        <w:r>
          <w:t xml:space="preserve">                   </w:t>
        </w:r>
        <w:proofErr w:type="gramStart"/>
        <w:r>
          <w:t>Console.Write(</w:t>
        </w:r>
        <w:proofErr w:type="gramEnd"/>
        <w:r>
          <w:t>"{0}\t",PascalTr[row,col]);</w:t>
        </w:r>
      </w:ins>
    </w:p>
    <w:p w:rsidR="00A63F26" w:rsidRDefault="00A63F26" w:rsidP="00A63F26">
      <w:pPr>
        <w:pStyle w:val="NormalWeb"/>
        <w:rPr>
          <w:ins w:id="569" w:author="Unknown"/>
        </w:rPr>
      </w:pPr>
      <w:ins w:id="570" w:author="Unknown">
        <w:r>
          <w:t>                   }</w:t>
        </w:r>
      </w:ins>
    </w:p>
    <w:p w:rsidR="00A63F26" w:rsidRDefault="00A63F26" w:rsidP="00A63F26">
      <w:pPr>
        <w:pStyle w:val="NormalWeb"/>
        <w:rPr>
          <w:ins w:id="571" w:author="Unknown"/>
        </w:rPr>
      </w:pPr>
      <w:ins w:id="572" w:author="Unknown">
        <w:r>
          <w:t xml:space="preserve">            </w:t>
        </w:r>
        <w:proofErr w:type="gramStart"/>
        <w:r>
          <w:t>Console.WriteLine(</w:t>
        </w:r>
        <w:proofErr w:type="gramEnd"/>
        <w:r>
          <w:t xml:space="preserve">);    </w:t>
        </w:r>
      </w:ins>
    </w:p>
    <w:p w:rsidR="00A63F26" w:rsidRDefault="00A63F26" w:rsidP="00A63F26">
      <w:pPr>
        <w:pStyle w:val="NormalWeb"/>
        <w:rPr>
          <w:ins w:id="573" w:author="Unknown"/>
        </w:rPr>
      </w:pPr>
      <w:ins w:id="574" w:author="Unknown">
        <w:r>
          <w:t>            }</w:t>
        </w:r>
      </w:ins>
    </w:p>
    <w:p w:rsidR="00A63F26" w:rsidRDefault="00A63F26" w:rsidP="00A63F26">
      <w:pPr>
        <w:pStyle w:val="NormalWeb"/>
        <w:rPr>
          <w:ins w:id="575" w:author="Unknown"/>
        </w:rPr>
      </w:pPr>
      <w:ins w:id="576" w:author="Unknown">
        <w:r>
          <w:t xml:space="preserve">         </w:t>
        </w:r>
      </w:ins>
    </w:p>
    <w:p w:rsidR="00A63F26" w:rsidRDefault="00A63F26" w:rsidP="00A63F26">
      <w:pPr>
        <w:pStyle w:val="NormalWeb"/>
        <w:rPr>
          <w:ins w:id="577" w:author="Unknown"/>
        </w:rPr>
      </w:pPr>
      <w:ins w:id="578" w:author="Unknown">
        <w:r>
          <w:t>         }</w:t>
        </w:r>
      </w:ins>
    </w:p>
    <w:p w:rsidR="00A63F26" w:rsidRDefault="00A63F26" w:rsidP="00A63F26">
      <w:pPr>
        <w:pStyle w:val="NormalWeb"/>
        <w:rPr>
          <w:ins w:id="579" w:author="Unknown"/>
        </w:rPr>
      </w:pPr>
      <w:ins w:id="580" w:author="Unknown">
        <w:r>
          <w:t>     }</w:t>
        </w:r>
      </w:ins>
    </w:p>
    <w:p w:rsidR="00A63F26" w:rsidRDefault="00A63F26" w:rsidP="00A63F26">
      <w:pPr>
        <w:pStyle w:val="NormalWeb"/>
        <w:rPr>
          <w:ins w:id="581" w:author="Unknown"/>
        </w:rPr>
      </w:pPr>
      <w:ins w:id="582" w:author="Unknown">
        <w:r>
          <w:t> </w:t>
        </w:r>
      </w:ins>
    </w:p>
    <w:p w:rsidR="00A63F26" w:rsidRDefault="00A63F26" w:rsidP="00A63F26">
      <w:pPr>
        <w:pStyle w:val="NormalWeb"/>
        <w:rPr>
          <w:ins w:id="583" w:author="Unknown"/>
        </w:rPr>
      </w:pPr>
      <w:ins w:id="584" w:author="Unknown">
        <w:r>
          <w:t>}</w:t>
        </w:r>
      </w:ins>
    </w:p>
    <w:p w:rsidR="00A63F26" w:rsidRDefault="00A63F26"/>
    <w:p w:rsidR="00A675AC" w:rsidRDefault="00A675AC"/>
    <w:p w:rsidR="00A675AC" w:rsidRDefault="00A675AC" w:rsidP="00A675AC">
      <w:pPr>
        <w:pStyle w:val="Heading2"/>
        <w:rPr>
          <w:sz w:val="36"/>
          <w:szCs w:val="36"/>
        </w:rPr>
      </w:pPr>
      <w:r>
        <w:lastRenderedPageBreak/>
        <w:t>C# array exercise: statistical information</w:t>
      </w:r>
    </w:p>
    <w:p w:rsidR="00A675AC" w:rsidRDefault="00A675AC" w:rsidP="00A675AC">
      <w:pPr>
        <w:rPr>
          <w:sz w:val="28"/>
          <w:szCs w:val="28"/>
        </w:rPr>
      </w:pPr>
      <w:r>
        <w:rPr>
          <w:rFonts w:ascii="Times New Roman" w:hAnsi="Times New Roman" w:cs="Times New Roman"/>
          <w:sz w:val="28"/>
          <w:szCs w:val="28"/>
        </w:rPr>
        <w:t>﻿</w:t>
      </w:r>
    </w:p>
    <w:p w:rsidR="00A675AC" w:rsidRDefault="00A675AC" w:rsidP="00A675AC">
      <w:pPr>
        <w:pStyle w:val="NormalWeb"/>
        <w:rPr>
          <w:ins w:id="585" w:author="Unknown"/>
        </w:rPr>
      </w:pPr>
      <w:r>
        <w:pict/>
      </w:r>
      <w:r>
        <w:pict/>
      </w:r>
      <w:r>
        <w:pict/>
      </w:r>
      <w:r>
        <w:pict/>
      </w:r>
      <w:r>
        <w:pict/>
      </w:r>
      <w:r>
        <w:pict/>
      </w:r>
      <w:r>
        <w:pict/>
      </w:r>
      <w:proofErr w:type="gramStart"/>
      <w:ins w:id="586" w:author="Unknown">
        <w:r>
          <w:rPr>
            <w:rStyle w:val="Strong"/>
          </w:rPr>
          <w:t>Exercise :</w:t>
        </w:r>
        <w:proofErr w:type="gramEnd"/>
        <w:r>
          <w:t xml:space="preserve"> Write a C# program to answer about the statistical information such as arithmetic mean, median, mode, and standard deviation of an integer data set. The data points are input by the user from keyboard. This program will display the output similar to the one shown below:</w:t>
        </w:r>
      </w:ins>
    </w:p>
    <w:p w:rsidR="00A675AC" w:rsidRDefault="00A675AC" w:rsidP="00A675AC">
      <w:pPr>
        <w:pStyle w:val="NormalWeb"/>
        <w:rPr>
          <w:ins w:id="587" w:author="Unknown"/>
        </w:rPr>
      </w:pPr>
      <w:r>
        <w:rPr>
          <w:noProof/>
        </w:rPr>
        <w:drawing>
          <wp:inline distT="0" distB="0" distL="0" distR="0">
            <wp:extent cx="4067175" cy="2609850"/>
            <wp:effectExtent l="0" t="0" r="9525" b="0"/>
            <wp:docPr id="1" name="Picture 1" descr="C# program to answer about statis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 program to answer about statistical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609850"/>
                    </a:xfrm>
                    <a:prstGeom prst="rect">
                      <a:avLst/>
                    </a:prstGeom>
                    <a:noFill/>
                    <a:ln>
                      <a:noFill/>
                    </a:ln>
                  </pic:spPr>
                </pic:pic>
              </a:graphicData>
            </a:graphic>
          </wp:inline>
        </w:drawing>
      </w:r>
      <w:ins w:id="588" w:author="Unknown">
        <w:r>
          <w:t> </w:t>
        </w:r>
      </w:ins>
    </w:p>
    <w:p w:rsidR="00A675AC" w:rsidRDefault="00A675AC" w:rsidP="00A675AC">
      <w:pPr>
        <w:pStyle w:val="NormalWeb"/>
        <w:rPr>
          <w:ins w:id="589" w:author="Unknown"/>
        </w:rPr>
      </w:pPr>
      <w:ins w:id="590" w:author="Unknown">
        <w:r>
          <w:t>If you are not sure about statistical information such as arithmetic mean, median, mode, and standard deviation, you will need to read this page:</w:t>
        </w:r>
      </w:ins>
    </w:p>
    <w:p w:rsidR="00A675AC" w:rsidRDefault="00A675AC" w:rsidP="00A675AC">
      <w:pPr>
        <w:pStyle w:val="NormalWeb"/>
        <w:rPr>
          <w:ins w:id="591" w:author="Unknown"/>
        </w:rPr>
      </w:pPr>
      <w:ins w:id="592" w:author="Unknown">
        <w:r>
          <w:fldChar w:fldCharType="begin"/>
        </w:r>
        <w:r>
          <w:instrText xml:space="preserve"> HYPERLINK "http://www.worldbestlearningcenter.com/index_files/Statistics-Probability-Chapter3-Descriptive-Measures.htm" </w:instrText>
        </w:r>
        <w:r>
          <w:fldChar w:fldCharType="separate"/>
        </w:r>
        <w:r>
          <w:rPr>
            <w:rStyle w:val="Hyperlink"/>
          </w:rPr>
          <w:t>Descriptive Measures</w:t>
        </w:r>
        <w:r>
          <w:fldChar w:fldCharType="end"/>
        </w:r>
        <w:r>
          <w:t xml:space="preserve">  </w:t>
        </w:r>
      </w:ins>
    </w:p>
    <w:p w:rsidR="00A675AC" w:rsidRDefault="00A675AC" w:rsidP="00A675AC">
      <w:pPr>
        <w:pStyle w:val="NormalWeb"/>
        <w:rPr>
          <w:ins w:id="593" w:author="Unknown"/>
        </w:rPr>
      </w:pPr>
      <w:ins w:id="594" w:author="Unknown">
        <w:r>
          <w:rPr>
            <w:rStyle w:val="Strong"/>
          </w:rPr>
          <w:t xml:space="preserve">Solution: </w:t>
        </w:r>
      </w:ins>
    </w:p>
    <w:p w:rsidR="00A675AC" w:rsidRDefault="00A675AC" w:rsidP="00A675AC">
      <w:pPr>
        <w:pStyle w:val="NormalWeb"/>
        <w:rPr>
          <w:ins w:id="595" w:author="Unknown"/>
        </w:rPr>
      </w:pPr>
      <w:ins w:id="596"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r>
        <w:r>
          <w:lastRenderedPageBreak/>
          <w:t>  int n;</w:t>
        </w:r>
        <w:r>
          <w:br/>
          <w:t>  float mean,median,std;</w:t>
        </w:r>
        <w:r>
          <w:br/>
          <w:t>  Console.Write("Enter number of data points:");</w:t>
        </w:r>
        <w:r>
          <w:br/>
          <w:t>  n = int.Parse(Console.ReadLine());</w:t>
        </w:r>
        <w:r>
          <w:br/>
          <w:t>  if (n &lt; 3)</w:t>
        </w:r>
        <w:r>
          <w:br/>
          <w:t>   {</w:t>
        </w:r>
        <w:r>
          <w:br/>
          <w:t>    Console.WriteLine("The number of data points should be greater than 2.");</w:t>
        </w:r>
        <w:r>
          <w:br/>
        </w:r>
        <w:r>
          <w:br/>
          <w:t>    }</w:t>
        </w:r>
        <w:r>
          <w:br/>
          <w:t>  else</w:t>
        </w:r>
        <w:r>
          <w:br/>
          <w:t>  {</w:t>
        </w:r>
        <w:r>
          <w:br/>
        </w:r>
        <w:r>
          <w:br/>
          <w:t>    //declare an array of n size to store integral data points</w:t>
        </w:r>
        <w:r>
          <w:br/>
          <w:t>    int[] dataset = new int[n];</w:t>
        </w:r>
        <w:r>
          <w:br/>
          <w:t>   //allow user inputs</w:t>
        </w:r>
        <w:r>
          <w:br/>
          <w:t>   int i = 0;</w:t>
        </w:r>
        <w:r>
          <w:br/>
          <w:t>   for (i = 0; i &lt; n; i++)</w:t>
        </w:r>
        <w:r>
          <w:br/>
          <w:t>    {</w:t>
        </w:r>
        <w:r>
          <w:br/>
          <w:t>      Console.Write("[{0}]:", i);</w:t>
        </w:r>
        <w:r>
          <w:br/>
          <w:t>      dataset[i] = int.Parse(Console.ReadLine());</w:t>
        </w:r>
        <w:r>
          <w:br/>
          <w:t>    }</w:t>
        </w:r>
        <w:r>
          <w:br/>
        </w:r>
        <w:r>
          <w:br/>
          <w:t>   //sort the data set</w:t>
        </w:r>
        <w:r>
          <w:br/>
          <w:t>   bubblesort(dataset, n);</w:t>
        </w:r>
      </w:ins>
    </w:p>
    <w:p w:rsidR="00A675AC" w:rsidRDefault="00A675AC" w:rsidP="00A675AC">
      <w:pPr>
        <w:pStyle w:val="NormalWeb"/>
        <w:rPr>
          <w:ins w:id="597" w:author="Unknown"/>
        </w:rPr>
      </w:pPr>
      <w:ins w:id="598" w:author="Unknown">
        <w:r>
          <w:br/>
          <w:t>  //calculate the mean</w:t>
        </w:r>
        <w:r>
          <w:br/>
          <w:t>   int sum = 0;</w:t>
        </w:r>
        <w:r>
          <w:br/>
          <w:t>   int j = 0;</w:t>
        </w:r>
        <w:r>
          <w:br/>
          <w:t>   while (j &lt; n)</w:t>
        </w:r>
        <w:r>
          <w:br/>
          <w:t>  {</w:t>
        </w:r>
        <w:r>
          <w:br/>
          <w:t>     sum = sum + dataset[j];</w:t>
        </w:r>
        <w:r>
          <w:br/>
          <w:t>     j++;</w:t>
        </w:r>
        <w:r>
          <w:br/>
          <w:t>   }</w:t>
        </w:r>
        <w:r>
          <w:br/>
        </w:r>
        <w:r>
          <w:br/>
          <w:t>   mean = (float)sum / n;</w:t>
        </w:r>
        <w:r>
          <w:br/>
        </w:r>
        <w:r>
          <w:br/>
          <w:t>  //calculate median</w:t>
        </w:r>
        <w:r>
          <w:br/>
          <w:t>  //If n is odd, median=dataset[n/2]</w:t>
        </w:r>
        <w:r>
          <w:br/>
          <w:t>  //If n is even, median=(dataset[n/2]+dataset[1+n/2])/2</w:t>
        </w:r>
        <w:r>
          <w:br/>
        </w:r>
        <w:r>
          <w:lastRenderedPageBreak/>
          <w:t>  //The index of array starts from 0, so you need to subtract 1 from the           //indices   used in calculating the median</w:t>
        </w:r>
        <w:r>
          <w:br/>
          <w:t>  if (n % 2 != 0) median = dataset[n / 2];</w:t>
        </w:r>
        <w:r>
          <w:br/>
          <w:t>  else median = (dataset[(n / 2) - 1] + dataset[n / 2]) / (float)2;</w:t>
        </w:r>
        <w:r>
          <w:br/>
        </w:r>
        <w:r>
          <w:br/>
          <w:t>   //calculate the mode</w:t>
        </w:r>
        <w:r>
          <w:br/>
          <w:t>   int[,] mode = new int[n, 2];</w:t>
        </w:r>
        <w:r>
          <w:br/>
          <w:t>  //initialize 2D array storing numbers of occurences, and values</w:t>
        </w:r>
        <w:r>
          <w:br/>
          <w:t>  for (i = 0; i &lt; 2; i++)</w:t>
        </w:r>
        <w:r>
          <w:br/>
          <w:t>  for (j = 0; j &lt; n; j++) mode[j, i] = 0;</w:t>
        </w:r>
        <w:r>
          <w:br/>
          <w:t>  mode[0, 0] = 1;</w:t>
        </w:r>
        <w:r>
          <w:br/>
        </w:r>
        <w:r>
          <w:br/>
          <w:t>  for (i = 0; i &lt; n; i++)</w:t>
        </w:r>
        <w:r>
          <w:br/>
          <w:t>    for (j = 0; j &lt; n - 1; j++)</w:t>
        </w:r>
        <w:r>
          <w:br/>
          <w:t>      if (dataset[i] == dataset[j + 1]) { ++mode[i, 0]; mode[i, 1] = dataset[i]; }</w:t>
        </w:r>
        <w:r>
          <w:br/>
        </w:r>
        <w:r>
          <w:br/>
          <w:t>   int max;</w:t>
        </w:r>
        <w:r>
          <w:br/>
          <w:t>   int k = 0;</w:t>
        </w:r>
        <w:r>
          <w:br/>
          <w:t>   max = mode[0, 0];</w:t>
        </w:r>
        <w:r>
          <w:br/>
          <w:t>   for (j = 0; j &lt; n; j++)</w:t>
        </w:r>
        <w:r>
          <w:br/>
          <w:t>     if (max &lt; mode[j, 0]) { max = mode[j, 0]; k = j; }</w:t>
        </w:r>
        <w:r>
          <w:br/>
        </w:r>
        <w:r>
          <w:br/>
        </w:r>
        <w:r>
          <w:br/>
          <w:t>   //calculate standard deviation, std</w:t>
        </w:r>
        <w:r>
          <w:br/>
          <w:t>   float temp = 0.0f;</w:t>
        </w:r>
        <w:r>
          <w:br/>
        </w:r>
        <w:r>
          <w:br/>
          <w:t>   for (j = 0; j &lt; n; j++)</w:t>
        </w:r>
        <w:r>
          <w:br/>
          <w:t>  {</w:t>
        </w:r>
        <w:r>
          <w:br/>
          <w:t>     temp = temp + (float)Math.Pow(dataset[j] - mean, 2);</w:t>
        </w:r>
        <w:r>
          <w:br/>
          <w:t>   }</w:t>
        </w:r>
        <w:r>
          <w:br/>
        </w:r>
        <w:r>
          <w:br/>
          <w:t>   std = (float)Math.Sqrt(temp / (n - 1));</w:t>
        </w:r>
        <w:r>
          <w:br/>
        </w:r>
        <w:r>
          <w:br/>
          <w:t>   //Show results</w:t>
        </w:r>
        <w:r>
          <w:br/>
        </w:r>
        <w:r>
          <w:br/>
          <w:t>   Console.WriteLine("Statistical Information:");</w:t>
        </w:r>
        <w:r>
          <w:br/>
          <w:t>   Console.WriteLine("..................................................");</w:t>
        </w:r>
        <w:r>
          <w:br/>
          <w:t>   Console.WriteLine("Arithmetic mean:{0}", mean);</w:t>
        </w:r>
        <w:r>
          <w:br/>
          <w:t>   Console.WriteLine("Median:{0}", median);</w:t>
        </w:r>
        <w:r>
          <w:br/>
          <w:t>   if (mode[k, 1] != 0)</w:t>
        </w:r>
        <w:r>
          <w:br/>
        </w:r>
        <w:r>
          <w:lastRenderedPageBreak/>
          <w:t>     Console.WriteLine("Mode:{0}", mode[k, 1]);</w:t>
        </w:r>
        <w:r>
          <w:br/>
          <w:t>   else Console.WriteLine("Mode: no mode");</w:t>
        </w:r>
        <w:r>
          <w:br/>
          <w:t>   Console.WriteLine("Standard deviation:{0}", std);</w:t>
        </w:r>
        <w:r>
          <w:br/>
        </w:r>
        <w:r>
          <w:br/>
        </w:r>
        <w:r>
          <w:br/>
          <w:t> }</w:t>
        </w:r>
        <w:r>
          <w:br/>
          <w:t xml:space="preserve">   Console.ReadLine(); </w:t>
        </w:r>
        <w:r>
          <w:br/>
        </w:r>
        <w:r>
          <w:br/>
          <w:t>}</w:t>
        </w:r>
        <w:r>
          <w:br/>
        </w:r>
        <w:r>
          <w:br/>
          <w:t>///bubble sort</w:t>
        </w:r>
        <w:r>
          <w:br/>
        </w:r>
        <w:r>
          <w:br/>
          <w:t>static void bubblesort(int[] dataset, int n)</w:t>
        </w:r>
        <w:r>
          <w:br/>
          <w:t>{</w:t>
        </w:r>
        <w:r>
          <w:br/>
          <w:t>int i, j;</w:t>
        </w:r>
        <w:r>
          <w:br/>
          <w:t>for (i = 0; i &lt; n; i++)</w:t>
        </w:r>
        <w:r>
          <w:br/>
          <w:t>  for (j = n - 1; j &gt; i; j--)</w:t>
        </w:r>
        <w:r>
          <w:br/>
          <w:t>    if (dataset[j] &lt; dataset[j - 1])</w:t>
        </w:r>
        <w:r>
          <w:br/>
          <w:t>      {</w:t>
        </w:r>
        <w:r>
          <w:br/>
          <w:t>         int temp = dataset[j];</w:t>
        </w:r>
        <w:r>
          <w:br/>
          <w:t>         dataset[j] = dataset[j - 1];</w:t>
        </w:r>
        <w:r>
          <w:br/>
          <w:t>         dataset[j - 1] = temp;</w:t>
        </w:r>
        <w:r>
          <w:br/>
          <w:t>  }</w:t>
        </w:r>
        <w:r>
          <w:br/>
        </w:r>
        <w:r>
          <w:br/>
          <w:t>}</w:t>
        </w:r>
        <w:r>
          <w:br/>
          <w:t>}</w:t>
        </w:r>
        <w:r>
          <w:br/>
          <w:t>}</w:t>
        </w:r>
      </w:ins>
    </w:p>
    <w:p w:rsidR="00A675AC" w:rsidRDefault="00A675AC"/>
    <w:p w:rsidR="003F7977" w:rsidRDefault="003F7977"/>
    <w:p w:rsidR="003A6CAA" w:rsidRDefault="003A6CAA" w:rsidP="003A6CAA">
      <w:pPr>
        <w:pStyle w:val="Heading2"/>
        <w:rPr>
          <w:sz w:val="36"/>
          <w:szCs w:val="36"/>
        </w:rPr>
      </w:pPr>
      <w:r>
        <w:t>C# array exercise: stem leaf</w:t>
      </w:r>
    </w:p>
    <w:p w:rsidR="003A6CAA" w:rsidRDefault="003A6CAA" w:rsidP="003A6CAA">
      <w:pPr>
        <w:rPr>
          <w:sz w:val="28"/>
          <w:szCs w:val="28"/>
        </w:rPr>
      </w:pPr>
      <w:r>
        <w:rPr>
          <w:rFonts w:ascii="Times New Roman" w:hAnsi="Times New Roman" w:cs="Times New Roman"/>
          <w:sz w:val="28"/>
          <w:szCs w:val="28"/>
        </w:rPr>
        <w:t>﻿</w:t>
      </w:r>
    </w:p>
    <w:p w:rsidR="003A6CAA" w:rsidRDefault="003A6CAA" w:rsidP="003A6CAA">
      <w:pPr>
        <w:pStyle w:val="NormalWeb"/>
        <w:rPr>
          <w:ins w:id="599" w:author="Unknown"/>
        </w:rPr>
      </w:pPr>
      <w:r>
        <w:pict/>
      </w:r>
      <w:r>
        <w:pict/>
      </w:r>
      <w:r>
        <w:pict/>
      </w:r>
      <w:r>
        <w:pict/>
      </w:r>
      <w:r>
        <w:pict/>
      </w:r>
      <w:r>
        <w:pict/>
      </w:r>
      <w:r>
        <w:pict/>
      </w:r>
      <w:proofErr w:type="gramStart"/>
      <w:ins w:id="600" w:author="Unknown">
        <w:r>
          <w:rPr>
            <w:rStyle w:val="Strong"/>
          </w:rPr>
          <w:t>Exercise :</w:t>
        </w:r>
        <w:proofErr w:type="gramEnd"/>
        <w:r>
          <w:t xml:space="preserve"> Write a C# program to display an integer data set in the form of </w:t>
        </w:r>
        <w:r>
          <w:rPr>
            <w:rStyle w:val="Strong"/>
          </w:rPr>
          <w:t>stem and leaf</w:t>
        </w:r>
        <w:r>
          <w:t>. The data points are input by the user from keyboard. This program will display the output similar to the one shown below:</w:t>
        </w:r>
      </w:ins>
    </w:p>
    <w:p w:rsidR="003A6CAA" w:rsidRDefault="003A6CAA" w:rsidP="003A6CAA">
      <w:pPr>
        <w:pStyle w:val="NormalWeb"/>
        <w:rPr>
          <w:ins w:id="601" w:author="Unknown"/>
        </w:rPr>
      </w:pPr>
      <w:r>
        <w:rPr>
          <w:noProof/>
        </w:rPr>
        <w:lastRenderedPageBreak/>
        <w:drawing>
          <wp:inline distT="0" distB="0" distL="0" distR="0">
            <wp:extent cx="4067175" cy="2609850"/>
            <wp:effectExtent l="0" t="0" r="9525" b="0"/>
            <wp:docPr id="2" name="Picture 2" descr="C# program to answer about statis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 program to answer about statistical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609850"/>
                    </a:xfrm>
                    <a:prstGeom prst="rect">
                      <a:avLst/>
                    </a:prstGeom>
                    <a:noFill/>
                    <a:ln>
                      <a:noFill/>
                    </a:ln>
                  </pic:spPr>
                </pic:pic>
              </a:graphicData>
            </a:graphic>
          </wp:inline>
        </w:drawing>
      </w:r>
      <w:ins w:id="602" w:author="Unknown">
        <w:r>
          <w:t> </w:t>
        </w:r>
      </w:ins>
    </w:p>
    <w:p w:rsidR="003A6CAA" w:rsidRDefault="003A6CAA" w:rsidP="003A6CAA">
      <w:pPr>
        <w:pStyle w:val="NormalWeb"/>
        <w:rPr>
          <w:ins w:id="603" w:author="Unknown"/>
        </w:rPr>
      </w:pPr>
      <w:ins w:id="604" w:author="Unknown">
        <w:r>
          <w:t>If you are not sure how to display a data set in the form of stem and leaf, you will need to read this page:</w:t>
        </w:r>
      </w:ins>
    </w:p>
    <w:p w:rsidR="003A6CAA" w:rsidRDefault="003A6CAA" w:rsidP="003A6CAA">
      <w:pPr>
        <w:pStyle w:val="NormalWeb"/>
        <w:rPr>
          <w:ins w:id="605" w:author="Unknown"/>
        </w:rPr>
      </w:pPr>
      <w:ins w:id="606" w:author="Unknown">
        <w:r>
          <w:fldChar w:fldCharType="begin"/>
        </w:r>
        <w:r>
          <w:instrText xml:space="preserve"> HYPERLINK "http://www.worldbestlearningcenter.com/index_files/Statistics-Probability-Chapter2-Present-numerical-data-stem-leaf.htm" </w:instrText>
        </w:r>
        <w:r>
          <w:fldChar w:fldCharType="separate"/>
        </w:r>
        <w:r>
          <w:rPr>
            <w:rStyle w:val="Hyperlink"/>
          </w:rPr>
          <w:t>Stem and Leaf display</w:t>
        </w:r>
        <w:r>
          <w:fldChar w:fldCharType="end"/>
        </w:r>
        <w:r>
          <w:t xml:space="preserve">  </w:t>
        </w:r>
      </w:ins>
    </w:p>
    <w:p w:rsidR="003A6CAA" w:rsidRDefault="003A6CAA" w:rsidP="003A6CAA">
      <w:pPr>
        <w:pStyle w:val="NormalWeb"/>
        <w:rPr>
          <w:ins w:id="607" w:author="Unknown"/>
        </w:rPr>
      </w:pPr>
      <w:ins w:id="608" w:author="Unknown">
        <w:r>
          <w:rPr>
            <w:rStyle w:val="Strong"/>
          </w:rPr>
          <w:t xml:space="preserve">Solution: </w:t>
        </w:r>
      </w:ins>
    </w:p>
    <w:p w:rsidR="003A6CAA" w:rsidRDefault="003A6CAA" w:rsidP="003A6CAA">
      <w:pPr>
        <w:pStyle w:val="NormalWeb"/>
        <w:rPr>
          <w:ins w:id="609" w:author="Unknown"/>
        </w:rPr>
      </w:pPr>
      <w:ins w:id="610" w:author="Unknown">
        <w:r>
          <w:t>using System;</w:t>
        </w:r>
        <w:r>
          <w:br/>
          <w:t>using System.Collections.Generic;</w:t>
        </w:r>
        <w:r>
          <w:br/>
          <w:t>using System.Linq;</w:t>
        </w:r>
        <w:r>
          <w:br/>
          <w:t>using System.Text;</w:t>
        </w:r>
        <w:r>
          <w:br/>
        </w:r>
        <w:r>
          <w:br/>
          <w:t>namespace Csharp_exercises</w:t>
        </w:r>
        <w:r>
          <w:br/>
          <w:t>{</w:t>
        </w:r>
        <w:r>
          <w:br/>
          <w:t>class Program</w:t>
        </w:r>
        <w:r>
          <w:br/>
          <w:t>{</w:t>
        </w:r>
        <w:r>
          <w:br/>
          <w:t>static void Main(string[] args)</w:t>
        </w:r>
        <w:r>
          <w:br/>
          <w:t>{</w:t>
        </w:r>
        <w:r>
          <w:br/>
          <w:t>using System;</w:t>
        </w:r>
        <w:r>
          <w:br/>
          <w:t>using System.Collections.Generic;</w:t>
        </w:r>
        <w:r>
          <w:br/>
          <w:t>using System.Linq;</w:t>
        </w:r>
        <w:r>
          <w:br/>
          <w:t>using System.Text;</w:t>
        </w:r>
        <w:r>
          <w:br/>
        </w:r>
        <w:r>
          <w:br/>
          <w:t>namespace Projecttest</w:t>
        </w:r>
        <w:r>
          <w:br/>
          <w:t>{</w:t>
        </w:r>
        <w:r>
          <w:br/>
          <w:t>class Program</w:t>
        </w:r>
        <w:r>
          <w:br/>
        </w:r>
        <w:r>
          <w:lastRenderedPageBreak/>
          <w:t>{</w:t>
        </w:r>
        <w:r>
          <w:br/>
          <w:t>static void Main(string[] args)</w:t>
        </w:r>
        <w:r>
          <w:br/>
          <w:t>{</w:t>
        </w:r>
        <w:r>
          <w:br/>
        </w:r>
        <w:r>
          <w:br/>
          <w:t>  int n;</w:t>
        </w:r>
        <w:r>
          <w:br/>
          <w:t>  Console.Write("Enter number of data points:");</w:t>
        </w:r>
        <w:r>
          <w:br/>
          <w:t>  n = int.Parse(Console.ReadLine());</w:t>
        </w:r>
        <w:r>
          <w:br/>
          <w:t>  if (n &lt; 3)</w:t>
        </w:r>
        <w:r>
          <w:br/>
          <w:t>   {</w:t>
        </w:r>
        <w:r>
          <w:br/>
          <w:t>   Console.WriteLine("The number of data points should be greater than 2.");</w:t>
        </w:r>
        <w:r>
          <w:br/>
        </w:r>
        <w:r>
          <w:br/>
          <w:t>    }</w:t>
        </w:r>
        <w:r>
          <w:br/>
          <w:t>  else</w:t>
        </w:r>
        <w:r>
          <w:br/>
          <w:t>  {</w:t>
        </w:r>
        <w:r>
          <w:br/>
        </w:r>
        <w:r>
          <w:br/>
          <w:t>//declare an array of n size to store integral data points</w:t>
        </w:r>
        <w:r>
          <w:br/>
          <w:t>  int[] dataset = new int[n];</w:t>
        </w:r>
        <w:r>
          <w:br/>
          <w:t>//allow user inputs</w:t>
        </w:r>
        <w:r>
          <w:br/>
          <w:t>   int i = 0;</w:t>
        </w:r>
        <w:r>
          <w:br/>
          <w:t>   for (i = 0; i &lt; n; i++)</w:t>
        </w:r>
        <w:r>
          <w:br/>
          <w:t>  {</w:t>
        </w:r>
        <w:r>
          <w:br/>
          <w:t>    Console.Write("[{0}]:", i);</w:t>
        </w:r>
        <w:r>
          <w:br/>
          <w:t>    dataset[i] = int.Parse(Console.ReadLine());</w:t>
        </w:r>
        <w:r>
          <w:br/>
          <w:t>   }</w:t>
        </w:r>
        <w:r>
          <w:br/>
        </w:r>
        <w:r>
          <w:br/>
          <w:t>//sort the data set</w:t>
        </w:r>
        <w:r>
          <w:br/>
          <w:t>   bubblesort(dataset, n);</w:t>
        </w:r>
        <w:r>
          <w:br/>
          <w:t>//show data in stem and leaf display</w:t>
        </w:r>
        <w:r>
          <w:br/>
          <w:t>//Display sorted array</w:t>
        </w:r>
        <w:r>
          <w:br/>
          <w:t>  Console.WriteLine("The sorted array is:");</w:t>
        </w:r>
        <w:r>
          <w:br/>
          <w:t>   for (i = 0; i &lt; n; i++)</w:t>
        </w:r>
        <w:r>
          <w:br/>
          <w:t>    {</w:t>
        </w:r>
        <w:r>
          <w:br/>
          <w:t>      Console.Write("{0}\t", dataset[i]);</w:t>
        </w:r>
        <w:r>
          <w:br/>
          <w:t>      if (i % 5 == 0 &amp;&amp; i != 0) Console.Write("\n");</w:t>
        </w:r>
        <w:r>
          <w:br/>
          <w:t>     }</w:t>
        </w:r>
        <w:r>
          <w:br/>
        </w:r>
        <w:r>
          <w:br/>
          <w:t>//store stem and leaf in a 2D array</w:t>
        </w:r>
        <w:r>
          <w:br/>
          <w:t>    int[,] stem_leaf = new int[n, 2];</w:t>
        </w:r>
        <w:r>
          <w:br/>
          <w:t>    for (i = 0; i &lt; n; i++)</w:t>
        </w:r>
        <w:r>
          <w:br/>
          <w:t>    {</w:t>
        </w:r>
        <w:r>
          <w:br/>
        </w:r>
        <w:r>
          <w:lastRenderedPageBreak/>
          <w:t>      stem_leaf[i, 0] = dataset[i] / 10;</w:t>
        </w:r>
        <w:r>
          <w:br/>
          <w:t>      stem_leaf[i, 1] = dataset[i] % 10;</w:t>
        </w:r>
        <w:r>
          <w:br/>
          <w:t>    }</w:t>
        </w:r>
        <w:r>
          <w:br/>
        </w:r>
        <w:r>
          <w:br/>
          <w:t>//initialize 2D array storing numbers of occurences, and values</w:t>
        </w:r>
        <w:r>
          <w:br/>
          <w:t>   int[,] mode = new int[n, 2];</w:t>
        </w:r>
        <w:r>
          <w:br/>
        </w:r>
        <w:r>
          <w:br/>
          <w:t>   for (i = 0; i &lt; n; i++)</w:t>
        </w:r>
        <w:r>
          <w:br/>
          <w:t>     for (int j = 0; j &lt; 2; j++) mode[i, j] = 0;</w:t>
        </w:r>
        <w:r>
          <w:br/>
        </w:r>
        <w:r>
          <w:br/>
          <w:t>       mode[0, 0] = 1;</w:t>
        </w:r>
        <w:r>
          <w:br/>
          <w:t>//find mode</w:t>
        </w:r>
        <w:r>
          <w:br/>
        </w:r>
        <w:r>
          <w:br/>
          <w:t>   int count = 1;</w:t>
        </w:r>
        <w:r>
          <w:br/>
          <w:t>   for (i = count - 1; i &lt; n; i++)</w:t>
        </w:r>
        <w:r>
          <w:br/>
          <w:t>   {</w:t>
        </w:r>
        <w:r>
          <w:br/>
          <w:t>     for (int j = count - 1; j &lt; n - 1; j++)</w:t>
        </w:r>
        <w:r>
          <w:br/>
          <w:t>      {</w:t>
        </w:r>
        <w:r>
          <w:br/>
          <w:t>        if (stem_leaf[i, 0] == stem_leaf[j + 1, 0]) { count++; mode[i, 0]++; mode[i, 1] = stem_leaf[i, 0]; }</w:t>
        </w:r>
        <w:r>
          <w:br/>
          <w:t>       else if (i == 0) mode[i, 1] = stem_leaf[i, 0];</w:t>
        </w:r>
        <w:r>
          <w:br/>
          <w:t>       }</w:t>
        </w:r>
        <w:r>
          <w:br/>
          <w:t>   }</w:t>
        </w:r>
        <w:r>
          <w:br/>
          <w:t>    Console.WriteLine();</w:t>
        </w:r>
        <w:r>
          <w:br/>
          <w:t>    Console.WriteLine("Stem and Leaf Display:");</w:t>
        </w:r>
        <w:r>
          <w:br/>
          <w:t>    Console.WriteLine("Frequency\tStem\tLeaf");</w:t>
        </w:r>
        <w:r>
          <w:br/>
          <w:t>    Console.WriteLine("================================");</w:t>
        </w:r>
        <w:r>
          <w:br/>
          <w:t>    int c = 0, leaf = 0;</w:t>
        </w:r>
        <w:r>
          <w:br/>
          <w:t>    for (i = 0; i &lt; n; i++)</w:t>
        </w:r>
        <w:r>
          <w:br/>
          <w:t>     {</w:t>
        </w:r>
        <w:r>
          <w:br/>
          <w:t>       if (mode[i, 1] != 0)</w:t>
        </w:r>
        <w:r>
          <w:br/>
          <w:t>        {</w:t>
        </w:r>
        <w:r>
          <w:br/>
          <w:t>          leaf += mode[i, 0];</w:t>
        </w:r>
        <w:r>
          <w:br/>
        </w:r>
        <w:r>
          <w:br/>
          <w:t>          Console.Write("{0,-18}", mode[i, 0]);</w:t>
        </w:r>
        <w:r>
          <w:br/>
          <w:t>          Console.Write("{0,-6}", mode[i, 1]);</w:t>
        </w:r>
        <w:r>
          <w:br/>
          <w:t>          for (int j = c; j &lt; leaf; j++)</w:t>
        </w:r>
        <w:r>
          <w:br/>
          <w:t>            {</w:t>
        </w:r>
        <w:r>
          <w:br/>
          <w:t>              Console.Write("{0}", stem_leaf[j, 1]);</w:t>
        </w:r>
        <w:r>
          <w:br/>
          <w:t>             }</w:t>
        </w:r>
        <w:r>
          <w:br/>
        </w:r>
        <w:r>
          <w:lastRenderedPageBreak/>
          <w:br/>
          <w:t>         c = leaf;</w:t>
        </w:r>
        <w:r>
          <w:br/>
          <w:t>        Console.WriteLine();</w:t>
        </w:r>
        <w:r>
          <w:br/>
          <w:t>      }</w:t>
        </w:r>
        <w:r>
          <w:br/>
          <w:t>   }</w:t>
        </w:r>
        <w:r>
          <w:br/>
          <w:t> }</w:t>
        </w:r>
        <w:r>
          <w:br/>
          <w:t>Console.ReadLine();</w:t>
        </w:r>
        <w:r>
          <w:br/>
          <w:t>}</w:t>
        </w:r>
        <w:r>
          <w:br/>
        </w:r>
        <w:r>
          <w:br/>
          <w:t>static void bubblesort(int[] dataset, int n)</w:t>
        </w:r>
        <w:r>
          <w:br/>
          <w:t>{</w:t>
        </w:r>
        <w:r>
          <w:br/>
          <w:t>  int i, j;</w:t>
        </w:r>
        <w:r>
          <w:br/>
          <w:t>  for (i = 0; i &lt; n; i++)</w:t>
        </w:r>
        <w:r>
          <w:br/>
          <w:t>  for (j = n - 1; j &gt; i; j--)</w:t>
        </w:r>
        <w:r>
          <w:br/>
          <w:t>  if (dataset[j] &lt; dataset[j - 1])</w:t>
        </w:r>
        <w:r>
          <w:br/>
          <w:t>   {</w:t>
        </w:r>
        <w:r>
          <w:br/>
          <w:t>     int temp = dataset[j];</w:t>
        </w:r>
        <w:r>
          <w:br/>
          <w:t>     dataset[j] = dataset[j - 1];</w:t>
        </w:r>
        <w:r>
          <w:br/>
          <w:t>     dataset[j - 1] = temp;</w:t>
        </w:r>
        <w:r>
          <w:br/>
          <w:t>            }</w:t>
        </w:r>
        <w:r>
          <w:br/>
        </w:r>
        <w:r>
          <w:br/>
          <w:t>      }</w:t>
        </w:r>
        <w:r>
          <w:br/>
        </w:r>
        <w:r>
          <w:br/>
          <w:t>  }</w:t>
        </w:r>
        <w:r>
          <w:br/>
          <w:t>}</w:t>
        </w:r>
        <w:r>
          <w:br/>
        </w:r>
        <w:r>
          <w:br/>
        </w:r>
        <w:r>
          <w:br/>
          <w:t>}</w:t>
        </w:r>
        <w:r>
          <w:br/>
        </w:r>
        <w:r>
          <w:br/>
          <w:t>}</w:t>
        </w:r>
        <w:r>
          <w:br/>
        </w:r>
        <w:r>
          <w:br/>
          <w:t xml:space="preserve">} </w:t>
        </w:r>
      </w:ins>
    </w:p>
    <w:p w:rsidR="003F7977" w:rsidRDefault="003F7977"/>
    <w:p w:rsidR="00CB582C" w:rsidRDefault="00CB582C" w:rsidP="00CB582C">
      <w:pPr>
        <w:pStyle w:val="Heading2"/>
        <w:rPr>
          <w:sz w:val="36"/>
          <w:szCs w:val="36"/>
        </w:rPr>
      </w:pPr>
      <w:r>
        <w:t>C# structure: student records application</w:t>
      </w:r>
    </w:p>
    <w:p w:rsidR="00CB582C" w:rsidRDefault="00CB582C" w:rsidP="00CB582C">
      <w:pPr>
        <w:rPr>
          <w:sz w:val="28"/>
          <w:szCs w:val="28"/>
        </w:rPr>
      </w:pPr>
      <w:r>
        <w:rPr>
          <w:rFonts w:ascii="Times New Roman" w:hAnsi="Times New Roman" w:cs="Times New Roman"/>
          <w:sz w:val="28"/>
          <w:szCs w:val="28"/>
        </w:rPr>
        <w:t>﻿</w:t>
      </w:r>
    </w:p>
    <w:p w:rsidR="00CB582C" w:rsidRDefault="00CB582C" w:rsidP="00CB582C">
      <w:pPr>
        <w:rPr>
          <w:ins w:id="611" w:author="Unknown"/>
          <w:sz w:val="28"/>
          <w:szCs w:val="28"/>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12" w:author="Unknown">
        <w:r>
          <w:rPr>
            <w:rStyle w:val="Strong"/>
            <w:sz w:val="28"/>
            <w:szCs w:val="28"/>
          </w:rPr>
          <w:t>Exercise:</w:t>
        </w:r>
        <w:r>
          <w:rPr>
            <w:sz w:val="28"/>
            <w:szCs w:val="28"/>
          </w:rPr>
          <w:t xml:space="preserve"> </w:t>
        </w:r>
      </w:ins>
    </w:p>
    <w:p w:rsidR="00CB582C" w:rsidRDefault="00CB582C" w:rsidP="00CB582C">
      <w:pPr>
        <w:pStyle w:val="NormalWeb"/>
        <w:rPr>
          <w:ins w:id="613" w:author="Unknown"/>
        </w:rPr>
      </w:pPr>
      <w:ins w:id="614" w:author="Unknown">
        <w:r>
          <w:lastRenderedPageBreak/>
          <w:t>Write a C# program to keep records and perform statistical analysis for a class of 20 students. The information of each student contains ID, Name, Sex, quizzes Scores (2 quizzes per semester), mid-term score, final score, and total score.</w:t>
        </w:r>
        <w:r>
          <w:br/>
          <w:t>The program will prompt the user to choose the operation of records from a menu as shown below:</w:t>
        </w:r>
      </w:ins>
    </w:p>
    <w:p w:rsidR="00CB582C" w:rsidRDefault="00CB582C" w:rsidP="00CB582C">
      <w:pPr>
        <w:pStyle w:val="NormalWeb"/>
        <w:rPr>
          <w:ins w:id="615" w:author="Unknown"/>
        </w:rPr>
      </w:pPr>
      <w:ins w:id="616" w:author="Unknown">
        <w:r>
          <w:t>========================================================</w:t>
        </w:r>
      </w:ins>
    </w:p>
    <w:p w:rsidR="00CB582C" w:rsidRDefault="00CB582C" w:rsidP="00CB582C">
      <w:pPr>
        <w:pStyle w:val="NormalWeb"/>
        <w:rPr>
          <w:ins w:id="617" w:author="Unknown"/>
        </w:rPr>
      </w:pPr>
      <w:ins w:id="618" w:author="Unknown">
        <w:r>
          <w:t>                                                   MENU</w:t>
        </w:r>
      </w:ins>
    </w:p>
    <w:p w:rsidR="00CB582C" w:rsidRDefault="00CB582C" w:rsidP="00CB582C">
      <w:pPr>
        <w:pStyle w:val="NormalWeb"/>
        <w:rPr>
          <w:ins w:id="619" w:author="Unknown"/>
        </w:rPr>
      </w:pPr>
      <w:ins w:id="620" w:author="Unknown">
        <w:r>
          <w:t>========================================================</w:t>
        </w:r>
      </w:ins>
    </w:p>
    <w:p w:rsidR="00CB582C" w:rsidRDefault="00CB582C" w:rsidP="00CB582C">
      <w:pPr>
        <w:pStyle w:val="NormalWeb"/>
        <w:rPr>
          <w:ins w:id="621" w:author="Unknown"/>
        </w:rPr>
      </w:pPr>
      <w:ins w:id="622" w:author="Unknown">
        <w:r>
          <w:t>1. Add student records</w:t>
        </w:r>
        <w:r>
          <w:br/>
        </w:r>
        <w:r>
          <w:br/>
          <w:t>2. Delete student records</w:t>
        </w:r>
        <w:r>
          <w:br/>
        </w:r>
        <w:r>
          <w:br/>
          <w:t>3. Update student records</w:t>
        </w:r>
        <w:r>
          <w:br/>
        </w:r>
        <w:r>
          <w:br/>
          <w:t>4. View all student records</w:t>
        </w:r>
        <w:r>
          <w:br/>
        </w:r>
        <w:r>
          <w:br/>
          <w:t>5. Calculate an average of a selected student’s scores</w:t>
        </w:r>
        <w:r>
          <w:br/>
        </w:r>
        <w:r>
          <w:br/>
          <w:t xml:space="preserve">6. </w:t>
        </w:r>
        <w:proofErr w:type="gramStart"/>
        <w:r>
          <w:t>Show student who gets the max total score</w:t>
        </w:r>
        <w:r>
          <w:br/>
        </w:r>
        <w:r>
          <w:br/>
          <w:t>7.</w:t>
        </w:r>
        <w:proofErr w:type="gramEnd"/>
        <w:r>
          <w:t xml:space="preserve"> Show student who gets the min total score</w:t>
        </w:r>
        <w:r>
          <w:br/>
        </w:r>
        <w:r>
          <w:br/>
          <w:t>8. Find student by ID</w:t>
        </w:r>
      </w:ins>
    </w:p>
    <w:p w:rsidR="00CB582C" w:rsidRDefault="00CB582C" w:rsidP="00CB582C">
      <w:pPr>
        <w:pStyle w:val="NormalWeb"/>
        <w:rPr>
          <w:ins w:id="623" w:author="Unknown"/>
        </w:rPr>
      </w:pPr>
      <w:ins w:id="624" w:author="Unknown">
        <w:r>
          <w:t>9. Sort records by total scores</w:t>
        </w:r>
        <w:r>
          <w:br/>
        </w:r>
        <w:r>
          <w:br/>
          <w:t>Enter your choice</w:t>
        </w:r>
        <w:proofErr w:type="gramStart"/>
        <w:r>
          <w:t>:1</w:t>
        </w:r>
        <w:proofErr w:type="gramEnd"/>
        <w:r>
          <w:br/>
        </w:r>
        <w:r>
          <w:br/>
        </w:r>
        <w:r>
          <w:br/>
          <w:t>Note: All students records are stored in an array of structures</w:t>
        </w:r>
      </w:ins>
    </w:p>
    <w:p w:rsidR="00CB582C" w:rsidRDefault="00CB582C" w:rsidP="00CB582C">
      <w:pPr>
        <w:pStyle w:val="NormalWeb"/>
        <w:rPr>
          <w:ins w:id="625" w:author="Unknown"/>
        </w:rPr>
      </w:pPr>
      <w:ins w:id="626" w:author="Unknown">
        <w:r>
          <w:rPr>
            <w:rStyle w:val="Strong"/>
          </w:rPr>
          <w:t>Solution:</w:t>
        </w:r>
      </w:ins>
    </w:p>
    <w:p w:rsidR="00CB582C" w:rsidRDefault="00CB582C" w:rsidP="00CB582C">
      <w:pPr>
        <w:pStyle w:val="NormalWeb"/>
        <w:rPr>
          <w:ins w:id="627" w:author="Unknown"/>
        </w:rPr>
      </w:pPr>
      <w:ins w:id="628" w:author="Unknown">
        <w:r>
          <w:t>To make this solution simple and easy to follow, we divide this solution in to different steps:</w:t>
        </w:r>
      </w:ins>
    </w:p>
    <w:p w:rsidR="00CB582C" w:rsidRDefault="00CB582C" w:rsidP="00CB582C">
      <w:pPr>
        <w:pStyle w:val="NormalWeb"/>
        <w:rPr>
          <w:ins w:id="629" w:author="Unknown"/>
        </w:rPr>
      </w:pPr>
      <w:ins w:id="630" w:author="Unknown">
        <w:r>
          <w:rPr>
            <w:rStyle w:val="Strong"/>
          </w:rPr>
          <w:t>Step1:</w:t>
        </w:r>
        <w:r>
          <w:t xml:space="preserve"> Declaring a structure called student to store the records</w:t>
        </w:r>
      </w:ins>
    </w:p>
    <w:p w:rsidR="00CB582C" w:rsidRDefault="00CB582C" w:rsidP="00CB582C">
      <w:pPr>
        <w:pStyle w:val="NormalWeb"/>
        <w:rPr>
          <w:ins w:id="631" w:author="Unknown"/>
        </w:rPr>
      </w:pPr>
      <w:ins w:id="632" w:author="Unknown">
        <w:r>
          <w:lastRenderedPageBreak/>
          <w:t>struct student</w:t>
        </w:r>
        <w:r>
          <w:br/>
        </w:r>
        <w:r>
          <w:br/>
          <w:t>{</w:t>
        </w:r>
        <w:r>
          <w:br/>
          <w:t>public string stnumber;</w:t>
        </w:r>
        <w:r>
          <w:br/>
        </w:r>
        <w:r>
          <w:br/>
          <w:t>public string stname;</w:t>
        </w:r>
        <w:r>
          <w:br/>
        </w:r>
        <w:r>
          <w:br/>
          <w:t>public string sex;</w:t>
        </w:r>
        <w:r>
          <w:br/>
        </w:r>
        <w:r>
          <w:br/>
          <w:t>public float quizz1;</w:t>
        </w:r>
        <w:r>
          <w:br/>
        </w:r>
        <w:r>
          <w:br/>
          <w:t>public float quizz2;</w:t>
        </w:r>
        <w:r>
          <w:br/>
        </w:r>
        <w:r>
          <w:br/>
          <w:t>public float assigment;</w:t>
        </w:r>
        <w:r>
          <w:br/>
        </w:r>
        <w:r>
          <w:br/>
          <w:t>public float midterm;</w:t>
        </w:r>
        <w:r>
          <w:br/>
        </w:r>
        <w:r>
          <w:br/>
          <w:t>public float final;</w:t>
        </w:r>
        <w:r>
          <w:br/>
        </w:r>
        <w:r>
          <w:br/>
          <w:t>public float total;</w:t>
        </w:r>
        <w:r>
          <w:br/>
        </w:r>
        <w:r>
          <w:br/>
        </w:r>
        <w:r>
          <w:br/>
          <w:t>};</w:t>
        </w:r>
      </w:ins>
    </w:p>
    <w:p w:rsidR="00CB582C" w:rsidRDefault="00CB582C"/>
    <w:p w:rsidR="00B31E51" w:rsidRDefault="00B31E51"/>
    <w:p w:rsidR="00B31E51" w:rsidRDefault="00B31E51" w:rsidP="00B31E51">
      <w:pPr>
        <w:pStyle w:val="Heading2"/>
        <w:rPr>
          <w:sz w:val="36"/>
          <w:szCs w:val="36"/>
        </w:rPr>
      </w:pPr>
      <w:r>
        <w:t>C# structure: student records application</w:t>
      </w:r>
    </w:p>
    <w:p w:rsidR="00B31E51" w:rsidRDefault="00B31E51" w:rsidP="00B31E51">
      <w:pPr>
        <w:rPr>
          <w:sz w:val="28"/>
          <w:szCs w:val="28"/>
        </w:rPr>
      </w:pPr>
      <w:r>
        <w:rPr>
          <w:rFonts w:ascii="Times New Roman" w:hAnsi="Times New Roman" w:cs="Times New Roman"/>
          <w:sz w:val="28"/>
          <w:szCs w:val="28"/>
        </w:rPr>
        <w:t>﻿</w:t>
      </w:r>
    </w:p>
    <w:p w:rsidR="00B31E51" w:rsidRDefault="00B31E51" w:rsidP="00B31E51">
      <w:pPr>
        <w:pStyle w:val="Heading3"/>
        <w:rPr>
          <w:ins w:id="633"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34" w:author="Unknown">
        <w:r>
          <w:t>Menu of choices</w:t>
        </w:r>
      </w:ins>
    </w:p>
    <w:p w:rsidR="00B31E51" w:rsidRDefault="00B31E51" w:rsidP="00B31E51">
      <w:pPr>
        <w:pStyle w:val="NormalWeb"/>
        <w:rPr>
          <w:ins w:id="635" w:author="Unknown"/>
        </w:rPr>
      </w:pPr>
      <w:ins w:id="636" w:author="Unknown">
        <w:r>
          <w:rPr>
            <w:rStyle w:val="Strong"/>
          </w:rPr>
          <w:t>Step2:</w:t>
        </w:r>
        <w:r>
          <w:t xml:space="preserve"> Defining the </w:t>
        </w:r>
        <w:proofErr w:type="gramStart"/>
        <w:r>
          <w:t>displaymenu(</w:t>
        </w:r>
        <w:proofErr w:type="gramEnd"/>
        <w:r>
          <w:t>) method to display the menu. The simple menu provides nine choices from 1 to 9 to work with the records.</w:t>
        </w:r>
      </w:ins>
    </w:p>
    <w:p w:rsidR="00B31E51" w:rsidRDefault="00B31E51" w:rsidP="00B31E51">
      <w:pPr>
        <w:pStyle w:val="NormalWeb"/>
        <w:rPr>
          <w:ins w:id="637" w:author="Unknown"/>
        </w:rPr>
      </w:pPr>
      <w:ins w:id="638" w:author="Unknown">
        <w:r>
          <w:t>static void displaymenu(){</w:t>
        </w:r>
        <w:r>
          <w:br/>
        </w:r>
        <w:r>
          <w:br/>
          <w:t>Console.WriteLine("=====================================================");</w:t>
        </w:r>
        <w:r>
          <w:br/>
        </w:r>
        <w:r>
          <w:br/>
        </w:r>
        <w:r>
          <w:lastRenderedPageBreak/>
          <w:t>Console.WriteLine(" MENU ");</w:t>
        </w:r>
        <w:r>
          <w:br/>
        </w:r>
        <w:r>
          <w:br/>
          <w:t>Console.WriteLine("=====================================================");</w:t>
        </w:r>
        <w:r>
          <w:br/>
        </w:r>
        <w:r>
          <w:br/>
          <w:t>Console.WriteLine(" 1.Add student records");</w:t>
        </w:r>
        <w:r>
          <w:br/>
          <w:t>Console.WriteLine(" 2.Delete student records");</w:t>
        </w:r>
        <w:r>
          <w:br/>
          <w:t>Console.WriteLine(" 3.Update student records");</w:t>
        </w:r>
        <w:r>
          <w:br/>
          <w:t>Console.WriteLine(" 4.View all student records");</w:t>
        </w:r>
        <w:r>
          <w:br/>
          <w:t>Console.WriteLine(" 5.Calculate an average of a selected student's scores");</w:t>
        </w:r>
        <w:r>
          <w:br/>
          <w:t xml:space="preserve">Console.WriteLine(" 6.Show student who get the max total score"); </w:t>
        </w:r>
        <w:r>
          <w:br/>
          <w:t>Console.WriteLine(" 7.Show student who get the min total score");</w:t>
        </w:r>
        <w:r>
          <w:br/>
          <w:t>Console.WriteLine(" 8.Find a student by ID");</w:t>
        </w:r>
        <w:r>
          <w:br/>
          <w:t>Console.WriteLine(" 9.Sort students by TOTAL");</w:t>
        </w:r>
        <w:r>
          <w:br/>
        </w:r>
        <w:r>
          <w:br/>
        </w:r>
        <w:r>
          <w:br/>
        </w:r>
        <w:r>
          <w:br/>
          <w:t>}</w:t>
        </w:r>
      </w:ins>
    </w:p>
    <w:p w:rsidR="00B31E51" w:rsidRDefault="00B31E51"/>
    <w:p w:rsidR="003E31D8" w:rsidRDefault="003E31D8" w:rsidP="003E31D8">
      <w:pPr>
        <w:pStyle w:val="Heading2"/>
        <w:rPr>
          <w:sz w:val="36"/>
          <w:szCs w:val="36"/>
        </w:rPr>
      </w:pPr>
      <w:r>
        <w:t>C# structure: student records application</w:t>
      </w:r>
    </w:p>
    <w:p w:rsidR="003E31D8" w:rsidRDefault="003E31D8" w:rsidP="003E31D8">
      <w:pPr>
        <w:rPr>
          <w:sz w:val="28"/>
          <w:szCs w:val="28"/>
        </w:rPr>
      </w:pPr>
      <w:r>
        <w:rPr>
          <w:rFonts w:ascii="Times New Roman" w:hAnsi="Times New Roman" w:cs="Times New Roman"/>
          <w:sz w:val="28"/>
          <w:szCs w:val="28"/>
        </w:rPr>
        <w:t>﻿</w:t>
      </w:r>
    </w:p>
    <w:p w:rsidR="003E31D8" w:rsidRDefault="003E31D8" w:rsidP="003E31D8">
      <w:pPr>
        <w:pStyle w:val="Heading3"/>
        <w:rPr>
          <w:ins w:id="639"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40" w:author="Unknown">
        <w:r>
          <w:t>Append record to list</w:t>
        </w:r>
      </w:ins>
    </w:p>
    <w:p w:rsidR="003E31D8" w:rsidRDefault="003E31D8" w:rsidP="003E31D8">
      <w:pPr>
        <w:pStyle w:val="NormalWeb"/>
        <w:rPr>
          <w:ins w:id="641" w:author="Unknown"/>
        </w:rPr>
      </w:pPr>
      <w:ins w:id="642" w:author="Unknown">
        <w:r>
          <w:rPr>
            <w:rStyle w:val="Strong"/>
          </w:rPr>
          <w:t>Step3:</w:t>
        </w:r>
        <w:r>
          <w:t xml:space="preserve"> defining the </w:t>
        </w:r>
        <w:proofErr w:type="gramStart"/>
        <w:r>
          <w:t>add(</w:t>
        </w:r>
        <w:proofErr w:type="gramEnd"/>
        <w:r>
          <w:t xml:space="preserve">student[] st, ref int itemcount) method to add a new record to the the array of student objects. This method takes two arguments. The first argument is the array of student </w:t>
        </w:r>
        <w:proofErr w:type="gramStart"/>
        <w:r>
          <w:t>objects(</w:t>
        </w:r>
        <w:proofErr w:type="gramEnd"/>
        <w:r>
          <w:t>st) and the second argument is the number of items in the array. The two arguments are passed by references. For an array, we don't need to use the ref keyword when we want to pass it by reference. However, we need to use the ref keyword when we want to pass an argument of primitive type such as int, float, dobule</w:t>
        </w:r>
        <w:proofErr w:type="gramStart"/>
        <w:r>
          <w:t>,etc</w:t>
        </w:r>
        <w:proofErr w:type="gramEnd"/>
        <w:r>
          <w:t>. When the new item is added the value itemcount variable increases by 1 that means the number of records in the list increases.</w:t>
        </w:r>
      </w:ins>
    </w:p>
    <w:p w:rsidR="003E31D8" w:rsidRDefault="003E31D8" w:rsidP="003E31D8">
      <w:pPr>
        <w:pStyle w:val="NormalWeb"/>
        <w:rPr>
          <w:ins w:id="643" w:author="Unknown"/>
        </w:rPr>
      </w:pPr>
      <w:ins w:id="644" w:author="Unknown">
        <w:r>
          <w:t>//method add/append a new record</w:t>
        </w:r>
        <w:r>
          <w:br/>
          <w:t>static void add(student[] st,ref int itemcount){</w:t>
        </w:r>
        <w:r>
          <w:br/>
        </w:r>
        <w:r>
          <w:br/>
          <w:t>Again:</w:t>
        </w:r>
        <w:r>
          <w:br/>
          <w:t xml:space="preserve">Console.WriteLine(); </w:t>
        </w:r>
        <w:r>
          <w:br/>
        </w:r>
        <w:r>
          <w:lastRenderedPageBreak/>
          <w:t>Console.Write("Enter student's ID:");</w:t>
        </w:r>
        <w:r>
          <w:br/>
          <w:t>st[itemcount].stnumber=Console.ReadLine().ToString() ;</w:t>
        </w:r>
      </w:ins>
    </w:p>
    <w:p w:rsidR="003E31D8" w:rsidRDefault="003E31D8" w:rsidP="003E31D8">
      <w:pPr>
        <w:pStyle w:val="NormalWeb"/>
        <w:rPr>
          <w:ins w:id="645" w:author="Unknown"/>
        </w:rPr>
      </w:pPr>
      <w:ins w:id="646" w:author="Unknown">
        <w:r>
          <w:t>//making sure the record to be added doesn't already exist</w:t>
        </w:r>
        <w:r>
          <w:br/>
          <w:t>if(search(st,st[itemcount].stnumber,itemcount)!=-1){</w:t>
        </w:r>
        <w:r>
          <w:br/>
        </w:r>
        <w:r>
          <w:br/>
          <w:t>Console.WriteLine("This ID already exists.");</w:t>
        </w:r>
        <w:r>
          <w:br/>
          <w:t>goto Again;</w:t>
        </w:r>
        <w:r>
          <w:br/>
        </w:r>
        <w:r>
          <w:br/>
          <w:t>}</w:t>
        </w:r>
        <w:r>
          <w:br/>
        </w:r>
        <w:r>
          <w:br/>
        </w:r>
        <w:r>
          <w:br/>
          <w:t xml:space="preserve">Console.Write("Enter student's Name:"); </w:t>
        </w:r>
        <w:r>
          <w:br/>
        </w:r>
        <w:r>
          <w:br/>
          <w:t>st[itemcount].stname=Console.ReadLine ().ToString();</w:t>
        </w:r>
        <w:r>
          <w:br/>
        </w:r>
        <w:r>
          <w:br/>
        </w:r>
        <w:r>
          <w:br/>
          <w:t>Console.Write("Enter student's Sex(F or M):");</w:t>
        </w:r>
        <w:r>
          <w:br/>
          <w:t>st[itemcount].sex=Console.ReadLine().ToString();</w:t>
        </w:r>
        <w:r>
          <w:br/>
        </w:r>
        <w:r>
          <w:br/>
        </w:r>
        <w:r>
          <w:br/>
          <w:t>Console.Write("Enter student's quizz1 score:");</w:t>
        </w:r>
        <w:r>
          <w:br/>
          <w:t>st[itemcount].quizz1=float.Parse(Console.ReadLine());</w:t>
        </w:r>
        <w:r>
          <w:br/>
        </w:r>
        <w:r>
          <w:br/>
        </w:r>
        <w:r>
          <w:br/>
          <w:t>Console.Write("Enter student's quizz2 score:");</w:t>
        </w:r>
        <w:r>
          <w:br/>
          <w:t>st[itemcount].quizz2=float.Parse(Console.ReadLine());</w:t>
        </w:r>
        <w:r>
          <w:br/>
        </w:r>
        <w:r>
          <w:br/>
        </w:r>
        <w:r>
          <w:br/>
          <w:t>Console.Write("Enter student's assigment score:");</w:t>
        </w:r>
        <w:r>
          <w:br/>
          <w:t>st[itemcount].assigment=float.Parse(Console.ReadLine());</w:t>
        </w:r>
        <w:r>
          <w:br/>
        </w:r>
        <w:r>
          <w:br/>
        </w:r>
        <w:r>
          <w:br/>
          <w:t>Console.Write("Enter student's mid term score:");</w:t>
        </w:r>
        <w:r>
          <w:br/>
          <w:t>st[itemcount].midterm=float.Parse(Console.ReadLine());</w:t>
        </w:r>
        <w:r>
          <w:br/>
        </w:r>
        <w:r>
          <w:br/>
          <w:t>Console.Write("Enter student's final score:");</w:t>
        </w:r>
        <w:r>
          <w:br/>
          <w:t>st[itemcount].final=float.Parse(Console.ReadLine());</w:t>
        </w:r>
        <w:r>
          <w:br/>
        </w:r>
        <w:r>
          <w:br/>
          <w:t>st[itemcount].total=st[itemcount].quizz1+st[itemcount].quizz2+st[itemcount].assig</w:t>
        </w:r>
        <w:r>
          <w:lastRenderedPageBreak/>
          <w:t>ment+st[itemcount].midterm+st[itemcount].final;</w:t>
        </w:r>
        <w:r>
          <w:br/>
        </w:r>
        <w:r>
          <w:br/>
        </w:r>
        <w:r>
          <w:br/>
        </w:r>
        <w:r>
          <w:br/>
          <w:t>++itemcount; //increase the number of items by one</w:t>
        </w:r>
        <w:r>
          <w:br/>
        </w:r>
        <w:r>
          <w:br/>
        </w:r>
        <w:r>
          <w:br/>
        </w:r>
        <w:r>
          <w:br/>
          <w:t>}</w:t>
        </w:r>
      </w:ins>
    </w:p>
    <w:p w:rsidR="0022434C" w:rsidRDefault="0022434C"/>
    <w:p w:rsidR="003311D8" w:rsidRDefault="003311D8" w:rsidP="003311D8">
      <w:pPr>
        <w:pStyle w:val="Heading2"/>
        <w:rPr>
          <w:sz w:val="36"/>
          <w:szCs w:val="36"/>
        </w:rPr>
      </w:pPr>
      <w:r>
        <w:t>C# structure: student records application</w:t>
      </w:r>
    </w:p>
    <w:p w:rsidR="003311D8" w:rsidRDefault="003311D8" w:rsidP="003311D8">
      <w:pPr>
        <w:rPr>
          <w:sz w:val="28"/>
          <w:szCs w:val="28"/>
        </w:rPr>
      </w:pPr>
      <w:r>
        <w:rPr>
          <w:rFonts w:ascii="Times New Roman" w:hAnsi="Times New Roman" w:cs="Times New Roman"/>
          <w:sz w:val="28"/>
          <w:szCs w:val="28"/>
        </w:rPr>
        <w:t>﻿</w:t>
      </w:r>
    </w:p>
    <w:p w:rsidR="003311D8" w:rsidRDefault="003311D8" w:rsidP="003311D8">
      <w:pPr>
        <w:pStyle w:val="Heading3"/>
        <w:rPr>
          <w:ins w:id="647"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48" w:author="Unknown">
        <w:r>
          <w:t>Show all records in list</w:t>
        </w:r>
      </w:ins>
    </w:p>
    <w:p w:rsidR="003311D8" w:rsidRDefault="003311D8" w:rsidP="003311D8">
      <w:pPr>
        <w:pStyle w:val="NormalWeb"/>
        <w:rPr>
          <w:ins w:id="649" w:author="Unknown"/>
        </w:rPr>
      </w:pPr>
      <w:ins w:id="650" w:author="Unknown">
        <w:r>
          <w:rPr>
            <w:rStyle w:val="Strong"/>
          </w:rPr>
          <w:t>Step4:</w:t>
        </w:r>
        <w:r>
          <w:t xml:space="preserve"> Defining the </w:t>
        </w:r>
        <w:proofErr w:type="gramStart"/>
        <w:r>
          <w:t>viewall(</w:t>
        </w:r>
        <w:proofErr w:type="gramEnd"/>
        <w:r>
          <w:t>student[] st, int itemcount) method to display the list of all records in the set. To display all records, we need a while loop to traverse through the array of student objects.</w:t>
        </w:r>
      </w:ins>
    </w:p>
    <w:p w:rsidR="003311D8" w:rsidRDefault="003311D8" w:rsidP="003311D8">
      <w:pPr>
        <w:pStyle w:val="style5"/>
        <w:rPr>
          <w:ins w:id="651" w:author="Unknown"/>
        </w:rPr>
      </w:pPr>
      <w:ins w:id="652" w:author="Unknown">
        <w:r>
          <w:t>static void viewall(student[] st,int itemcount)</w:t>
        </w:r>
        <w:r>
          <w:br/>
          <w:t>{</w:t>
        </w:r>
        <w:r>
          <w:br/>
        </w:r>
        <w:r>
          <w:br/>
          <w:t>int i = 0;</w:t>
        </w:r>
        <w:r>
          <w:br/>
        </w:r>
        <w:r>
          <w:br/>
          <w:t>Console.WriteLine("{0,-5}{1,-20}{2,-5}{3,-5}{4,-5}{5,-5}{6,-5}{7,-5}{8}(column index)", "0", "1", "2", "3", "4", "5", "6", "7", "8");</w:t>
        </w:r>
        <w:r>
          <w:br/>
          <w:t>Console.WriteLine("{0,-5}{1,-20}{2,-5}{3,-5}{4,-5}{5,-5}{6,-5}{7,-5}{8,-5}", "ID", "NAME", "SEX", "Q1", "Q2", "As", "Mi", "Fi", "TOTAL");</w:t>
        </w:r>
        <w:r>
          <w:br/>
        </w:r>
        <w:r>
          <w:br/>
          <w:t>Console.WriteLine("=====================================================");</w:t>
        </w:r>
        <w:r>
          <w:br/>
        </w:r>
        <w:r>
          <w:br/>
          <w:t>while (i &lt; itemcount)</w:t>
        </w:r>
        <w:r>
          <w:br/>
          <w:t>{</w:t>
        </w:r>
        <w:r>
          <w:br/>
        </w:r>
        <w:r>
          <w:br/>
          <w:t>if (st[i].stnumber !=null )</w:t>
        </w:r>
        <w:r>
          <w:br/>
          <w:t>{</w:t>
        </w:r>
        <w:r>
          <w:br/>
        </w:r>
        <w:r>
          <w:br/>
        </w:r>
        <w:r>
          <w:lastRenderedPageBreak/>
          <w:t>Console.Write("{0,-5}{1,-20}{2,-5}", st[i].stnumber, st[i].stname, st[i].sex);</w:t>
        </w:r>
        <w:r>
          <w:br/>
        </w:r>
        <w:r>
          <w:br/>
          <w:t>Console.Write("{0,-5}{1,-5}{2,-5}",st[i].quizz1,st[i].quizz2,st[i].assigment);</w:t>
        </w:r>
        <w:r>
          <w:br/>
        </w:r>
        <w:r>
          <w:br/>
          <w:t>Console.Write("{0,-5}{1,-5}{2,-5}",st[i].midterm,st[i].final,st[i].total);</w:t>
        </w:r>
        <w:r>
          <w:br/>
        </w:r>
        <w:r>
          <w:br/>
          <w:t>Console.Write("\n");</w:t>
        </w:r>
        <w:r>
          <w:br/>
          <w:t>}</w:t>
        </w:r>
        <w:r>
          <w:br/>
        </w:r>
        <w:r>
          <w:br/>
          <w:t>i = i + 1;</w:t>
        </w:r>
        <w:r>
          <w:br/>
        </w:r>
        <w:r>
          <w:br/>
        </w:r>
        <w:r>
          <w:br/>
        </w:r>
        <w:r>
          <w:br/>
          <w:t>}</w:t>
        </w:r>
        <w:r>
          <w:br/>
        </w:r>
        <w:r>
          <w:br/>
        </w:r>
        <w:r>
          <w:rPr>
            <w:rStyle w:val="Strong"/>
          </w:rPr>
          <w:t>}</w:t>
        </w:r>
      </w:ins>
    </w:p>
    <w:p w:rsidR="00377BB4" w:rsidRDefault="00377BB4" w:rsidP="00377BB4">
      <w:pPr>
        <w:pStyle w:val="Heading2"/>
        <w:rPr>
          <w:sz w:val="36"/>
          <w:szCs w:val="36"/>
        </w:rPr>
      </w:pPr>
      <w:r>
        <w:t>C# structure: student records application</w:t>
      </w:r>
    </w:p>
    <w:p w:rsidR="00377BB4" w:rsidRDefault="00377BB4" w:rsidP="00377BB4">
      <w:pPr>
        <w:rPr>
          <w:sz w:val="28"/>
          <w:szCs w:val="28"/>
        </w:rPr>
      </w:pPr>
      <w:r>
        <w:rPr>
          <w:rFonts w:ascii="Times New Roman" w:hAnsi="Times New Roman" w:cs="Times New Roman"/>
          <w:sz w:val="28"/>
          <w:szCs w:val="28"/>
        </w:rPr>
        <w:t>﻿</w:t>
      </w:r>
    </w:p>
    <w:p w:rsidR="00377BB4" w:rsidRDefault="00377BB4" w:rsidP="00377BB4">
      <w:pPr>
        <w:pStyle w:val="Heading3"/>
        <w:rPr>
          <w:ins w:id="653"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54" w:author="Unknown">
        <w:r>
          <w:t>Find record index</w:t>
        </w:r>
      </w:ins>
    </w:p>
    <w:p w:rsidR="00377BB4" w:rsidRDefault="00377BB4" w:rsidP="00377BB4">
      <w:pPr>
        <w:pStyle w:val="NormalWeb"/>
        <w:rPr>
          <w:ins w:id="655" w:author="Unknown"/>
        </w:rPr>
      </w:pPr>
      <w:ins w:id="656" w:author="Unknown">
        <w:r>
          <w:rPr>
            <w:rStyle w:val="Strong"/>
          </w:rPr>
          <w:t>Step5:</w:t>
        </w:r>
        <w:r>
          <w:t xml:space="preserve"> Defining the </w:t>
        </w:r>
        <w:proofErr w:type="gramStart"/>
        <w:r>
          <w:t>search(</w:t>
        </w:r>
        <w:proofErr w:type="gramEnd"/>
        <w:r>
          <w:t xml:space="preserve">student[] st, int itemcount) method to search for the index of a target record. This method is useful as we need it to find the location of the target record in the array of student objects. It can help us to make sure the record does exit before we allow the record for deletion or updating. If the target element is found, the method returns the index of this element. It </w:t>
        </w:r>
        <w:proofErr w:type="gramStart"/>
        <w:r>
          <w:t>return</w:t>
        </w:r>
        <w:proofErr w:type="gramEnd"/>
        <w:r>
          <w:t xml:space="preserve"> -1, if the target element is not found in the array.</w:t>
        </w:r>
      </w:ins>
    </w:p>
    <w:p w:rsidR="00377BB4" w:rsidRDefault="00377BB4" w:rsidP="00377BB4">
      <w:pPr>
        <w:pStyle w:val="style5"/>
        <w:spacing w:after="280" w:afterAutospacing="0"/>
        <w:rPr>
          <w:ins w:id="657" w:author="Unknown"/>
        </w:rPr>
      </w:pPr>
      <w:ins w:id="658" w:author="Unknown">
        <w:r>
          <w:t>static int search(student[] st, string id,int itemcount){</w:t>
        </w:r>
        <w:r>
          <w:br/>
          <w:t>int found =-1;</w:t>
        </w:r>
        <w:r>
          <w:br/>
          <w:t>for (int i = 0; i &lt; itemcount &amp;&amp; found==-1; i++)</w:t>
        </w:r>
        <w:r>
          <w:br/>
          <w:t>{</w:t>
        </w:r>
        <w:r>
          <w:br/>
        </w:r>
        <w:r>
          <w:br/>
          <w:t>  if (st[i].stnumber == id) found=i;</w:t>
        </w:r>
        <w:r>
          <w:br/>
        </w:r>
        <w:r>
          <w:br/>
          <w:t>  else found=-1 ;</w:t>
        </w:r>
        <w:r>
          <w:br/>
          <w:t>}</w:t>
        </w:r>
        <w:r>
          <w:br/>
        </w:r>
        <w:r>
          <w:br/>
          <w:t>return found;</w:t>
        </w:r>
        <w:r>
          <w:br/>
        </w:r>
        <w:r>
          <w:lastRenderedPageBreak/>
          <w:br/>
          <w:t>}</w:t>
        </w:r>
      </w:ins>
    </w:p>
    <w:p w:rsidR="003311D8" w:rsidRDefault="003311D8"/>
    <w:p w:rsidR="00420481" w:rsidRDefault="00420481" w:rsidP="00420481">
      <w:pPr>
        <w:pStyle w:val="Heading2"/>
        <w:rPr>
          <w:sz w:val="36"/>
          <w:szCs w:val="36"/>
        </w:rPr>
      </w:pPr>
      <w:r>
        <w:t>C# structure: student records application</w:t>
      </w:r>
    </w:p>
    <w:p w:rsidR="00420481" w:rsidRDefault="00420481" w:rsidP="00420481">
      <w:pPr>
        <w:rPr>
          <w:sz w:val="28"/>
          <w:szCs w:val="28"/>
        </w:rPr>
      </w:pPr>
      <w:r>
        <w:rPr>
          <w:rFonts w:ascii="Times New Roman" w:hAnsi="Times New Roman" w:cs="Times New Roman"/>
          <w:sz w:val="28"/>
          <w:szCs w:val="28"/>
        </w:rPr>
        <w:t>﻿</w:t>
      </w:r>
    </w:p>
    <w:p w:rsidR="00420481" w:rsidRDefault="00420481" w:rsidP="00420481">
      <w:pPr>
        <w:pStyle w:val="Heading3"/>
        <w:rPr>
          <w:ins w:id="659"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60" w:author="Unknown">
        <w:r>
          <w:t>Delete record</w:t>
        </w:r>
      </w:ins>
    </w:p>
    <w:p w:rsidR="00420481" w:rsidRDefault="00420481" w:rsidP="00420481">
      <w:pPr>
        <w:pStyle w:val="NormalWeb"/>
        <w:rPr>
          <w:ins w:id="661" w:author="Unknown"/>
        </w:rPr>
      </w:pPr>
      <w:ins w:id="662" w:author="Unknown">
        <w:r>
          <w:rPr>
            <w:rStyle w:val="Strong"/>
          </w:rPr>
          <w:t>Step6:</w:t>
        </w:r>
        <w:r>
          <w:t xml:space="preserve"> Defining the </w:t>
        </w:r>
        <w:proofErr w:type="gramStart"/>
        <w:r>
          <w:t>delete(</w:t>
        </w:r>
        <w:proofErr w:type="gramEnd"/>
        <w:r>
          <w:t xml:space="preserve">student[] st, ref int itemcount) method to delete a target record from the array of student objects. The user will be prompted to enter the id of student record that his/her want to delete. Then this id will be checked to make sure it does exist in the list. If the target record or element really exists, the deletion process can be made. The deletion process starts by checking whether the target record is the last record, beginning or middle record. If the target record is the last record in the list, we simply delete the record by supplying it to the </w:t>
        </w:r>
        <w:proofErr w:type="gramStart"/>
        <w:r>
          <w:t>clean(</w:t>
        </w:r>
        <w:proofErr w:type="gramEnd"/>
        <w:r>
          <w:t xml:space="preserve">student[] st, int index) method. The last record is the record that has it index equal to itemcount subtracted by 1. If the target record stays at the beginning or in the middle of the list, we need to use a loop to allow the previous element to take over the next element. This process continue until it reaches the end of the </w:t>
        </w:r>
        <w:proofErr w:type="gramStart"/>
        <w:r>
          <w:t>list(</w:t>
        </w:r>
        <w:proofErr w:type="gramEnd"/>
        <w:r>
          <w:t xml:space="preserve">itemcount-1). Then the </w:t>
        </w:r>
        <w:proofErr w:type="gramStart"/>
        <w:r>
          <w:t>clean(</w:t>
        </w:r>
        <w:proofErr w:type="gramEnd"/>
        <w:r>
          <w:t xml:space="preserve">) method is called to clean the last element of the list that should not exit. </w:t>
        </w:r>
        <w:proofErr w:type="gramStart"/>
        <w:r>
          <w:t>After the element is cleaned, the itemcount variable decreases by 1.</w:t>
        </w:r>
        <w:proofErr w:type="gramEnd"/>
        <w:r>
          <w:t xml:space="preserve"> This means that the number of elements in the list decreases.</w:t>
        </w:r>
      </w:ins>
    </w:p>
    <w:p w:rsidR="00420481" w:rsidRDefault="00420481" w:rsidP="00420481">
      <w:pPr>
        <w:pStyle w:val="style5"/>
        <w:rPr>
          <w:ins w:id="663" w:author="Unknown"/>
        </w:rPr>
      </w:pPr>
      <w:ins w:id="664" w:author="Unknown">
        <w:r>
          <w:t>static void delete(student[] st, ref int itemcount)</w:t>
        </w:r>
        <w:r>
          <w:br/>
          <w:t>{</w:t>
        </w:r>
        <w:r>
          <w:br/>
          <w:t>string id;</w:t>
        </w:r>
        <w:r>
          <w:br/>
          <w:t>int index;</w:t>
        </w:r>
        <w:r>
          <w:br/>
          <w:t>if (itemcount &gt; 0)</w:t>
        </w:r>
        <w:r>
          <w:br/>
          <w:t>{</w:t>
        </w:r>
        <w:r>
          <w:br/>
          <w:t>Console.Write("Enter student's ID:");</w:t>
        </w:r>
        <w:r>
          <w:br/>
          <w:t>id = Console.ReadLine();</w:t>
        </w:r>
        <w:r>
          <w:br/>
          <w:t xml:space="preserve">index = search(st, id.ToString(),itemcount); </w:t>
        </w:r>
        <w:r>
          <w:br/>
        </w:r>
        <w:r>
          <w:br/>
          <w:t>if ((index!=-1) &amp;&amp; (itemcount != 0))</w:t>
        </w:r>
        <w:r>
          <w:br/>
          <w:t>{</w:t>
        </w:r>
        <w:r>
          <w:br/>
          <w:t>if (index == (itemcount-1)) //delete the last record</w:t>
        </w:r>
        <w:r>
          <w:br/>
          <w:t>{</w:t>
        </w:r>
        <w:r>
          <w:br/>
        </w:r>
        <w:r>
          <w:br/>
        </w:r>
        <w:r>
          <w:lastRenderedPageBreak/>
          <w:t>clean(st, index);</w:t>
        </w:r>
        <w:r>
          <w:br/>
          <w:t>--itemcount;</w:t>
        </w:r>
        <w:r>
          <w:br/>
        </w:r>
        <w:r>
          <w:br/>
          <w:t>Console.WriteLine("The record was deleted.");</w:t>
        </w:r>
        <w:r>
          <w:br/>
          <w:t>}</w:t>
        </w:r>
        <w:r>
          <w:br/>
          <w:t>else //delete the first or middle record</w:t>
        </w:r>
        <w:r>
          <w:br/>
          <w:t>{</w:t>
        </w:r>
        <w:r>
          <w:br/>
          <w:t>for (int i = index; i &lt; itemcount-1; i++)</w:t>
        </w:r>
        <w:r>
          <w:br/>
          <w:t>{</w:t>
        </w:r>
        <w:r>
          <w:br/>
          <w:t>st[i] = st[i + 1];</w:t>
        </w:r>
        <w:r>
          <w:br/>
          <w:t>clean(st, itemcount);</w:t>
        </w:r>
        <w:r>
          <w:br/>
          <w:t>--itemcount ;</w:t>
        </w:r>
        <w:r>
          <w:br/>
          <w:t>}</w:t>
        </w:r>
        <w:r>
          <w:br/>
        </w:r>
        <w:r>
          <w:br/>
          <w:t>}</w:t>
        </w:r>
        <w:r>
          <w:br/>
        </w:r>
        <w:r>
          <w:br/>
          <w:t>}</w:t>
        </w:r>
        <w:r>
          <w:br/>
          <w:t>else Console.WriteLine("The record doesn't exist. Check the ID and try again.");</w:t>
        </w:r>
        <w:r>
          <w:br/>
        </w:r>
        <w:r>
          <w:br/>
        </w:r>
        <w:r>
          <w:br/>
        </w:r>
        <w:proofErr w:type="gramStart"/>
        <w:r>
          <w:t>}</w:t>
        </w:r>
        <w:proofErr w:type="gramEnd"/>
        <w:r>
          <w:br/>
          <w:t>else Console.WriteLine("No record to delete");</w:t>
        </w:r>
        <w:r>
          <w:br/>
          <w:t>}</w:t>
        </w:r>
      </w:ins>
    </w:p>
    <w:p w:rsidR="00420481" w:rsidRDefault="00420481" w:rsidP="00420481">
      <w:pPr>
        <w:pStyle w:val="style5"/>
        <w:rPr>
          <w:ins w:id="665" w:author="Unknown"/>
        </w:rPr>
      </w:pPr>
      <w:ins w:id="666" w:author="Unknown">
        <w:r>
          <w:t>static void clean(student[] st,int index)</w:t>
        </w:r>
        <w:r>
          <w:br/>
          <w:t>{</w:t>
        </w:r>
        <w:r>
          <w:br/>
          <w:t>st[index].stnumber = null;</w:t>
        </w:r>
        <w:r>
          <w:br/>
          <w:t>st[index].stname = null;</w:t>
        </w:r>
        <w:r>
          <w:br/>
          <w:t>st[index].sex = null;</w:t>
        </w:r>
        <w:r>
          <w:br/>
          <w:t>st[index].quizz1 = 0;</w:t>
        </w:r>
        <w:r>
          <w:br/>
          <w:t>st[index].quizz2 = 0;</w:t>
        </w:r>
        <w:r>
          <w:br/>
          <w:t>st[index].assigment = 0;</w:t>
        </w:r>
        <w:r>
          <w:br/>
          <w:t>st[index].midterm = 0;</w:t>
        </w:r>
        <w:r>
          <w:br/>
          <w:t>st[index].final = 0;</w:t>
        </w:r>
        <w:r>
          <w:br/>
          <w:t>st[index].total = 0;</w:t>
        </w:r>
        <w:r>
          <w:br/>
        </w:r>
        <w:r>
          <w:br/>
          <w:t xml:space="preserve">} </w:t>
        </w:r>
      </w:ins>
    </w:p>
    <w:p w:rsidR="00377BB4" w:rsidRDefault="00377BB4"/>
    <w:p w:rsidR="00D47394" w:rsidRDefault="00D47394"/>
    <w:p w:rsidR="00D47394" w:rsidRDefault="00D47394" w:rsidP="00D47394">
      <w:pPr>
        <w:pStyle w:val="Heading2"/>
        <w:rPr>
          <w:sz w:val="36"/>
          <w:szCs w:val="36"/>
        </w:rPr>
      </w:pPr>
      <w:r>
        <w:lastRenderedPageBreak/>
        <w:t>C# structure: student records application</w:t>
      </w:r>
    </w:p>
    <w:p w:rsidR="00D47394" w:rsidRDefault="00D47394" w:rsidP="00D47394">
      <w:pPr>
        <w:rPr>
          <w:sz w:val="28"/>
          <w:szCs w:val="28"/>
        </w:rPr>
      </w:pPr>
      <w:r>
        <w:rPr>
          <w:rFonts w:ascii="Times New Roman" w:hAnsi="Times New Roman" w:cs="Times New Roman"/>
          <w:sz w:val="28"/>
          <w:szCs w:val="28"/>
        </w:rPr>
        <w:t>﻿</w:t>
      </w:r>
    </w:p>
    <w:p w:rsidR="00D47394" w:rsidRDefault="00D47394" w:rsidP="00D47394">
      <w:pPr>
        <w:pStyle w:val="Heading3"/>
        <w:rPr>
          <w:ins w:id="667"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68" w:author="Unknown">
        <w:r>
          <w:t>Update record</w:t>
        </w:r>
      </w:ins>
    </w:p>
    <w:p w:rsidR="00D47394" w:rsidRDefault="00D47394" w:rsidP="00D47394">
      <w:pPr>
        <w:pStyle w:val="NormalWeb"/>
        <w:rPr>
          <w:ins w:id="669" w:author="Unknown"/>
        </w:rPr>
      </w:pPr>
      <w:ins w:id="670" w:author="Unknown">
        <w:r>
          <w:rPr>
            <w:rStyle w:val="Strong"/>
          </w:rPr>
          <w:t>Step7:</w:t>
        </w:r>
        <w:r>
          <w:t xml:space="preserve"> Defining the update_</w:t>
        </w:r>
        <w:proofErr w:type="gramStart"/>
        <w:r>
          <w:t>rec(</w:t>
        </w:r>
        <w:proofErr w:type="gramEnd"/>
        <w:r>
          <w:t xml:space="preserve">struct student st[], int itemcount) method to update a specified record. The update process starts by asking the user to input the id of the record to be changed. The id value is check to make sure it really exists. If it exits the change to the target record can be made after asking the user to input the new value of the field that </w:t>
        </w:r>
        <w:proofErr w:type="gramStart"/>
        <w:r>
          <w:t>need</w:t>
        </w:r>
        <w:proofErr w:type="gramEnd"/>
        <w:r>
          <w:t xml:space="preserve"> change.</w:t>
        </w:r>
      </w:ins>
    </w:p>
    <w:p w:rsidR="00D47394" w:rsidRDefault="00D47394" w:rsidP="00D47394">
      <w:pPr>
        <w:pStyle w:val="style5"/>
        <w:rPr>
          <w:ins w:id="671" w:author="Unknown"/>
        </w:rPr>
      </w:pPr>
      <w:ins w:id="672" w:author="Unknown">
        <w:r>
          <w:t>static void update(student[] st, int itemcount)</w:t>
        </w:r>
        <w:r>
          <w:br/>
          <w:t>{</w:t>
        </w:r>
        <w:r>
          <w:br/>
          <w:t>string id;</w:t>
        </w:r>
        <w:r>
          <w:br/>
          <w:t>int column_index;</w:t>
        </w:r>
        <w:r>
          <w:br/>
          <w:t>Console.Write("Enter student's ID:");</w:t>
        </w:r>
        <w:r>
          <w:br/>
          <w:t>id=Console.ReadLine();</w:t>
        </w:r>
        <w:r>
          <w:br/>
          <w:t>Console.Write("Which field you want to update(1-7)?:");</w:t>
        </w:r>
        <w:r>
          <w:br/>
          <w:t>column_index=int.Parse(Console.ReadLine());</w:t>
        </w:r>
        <w:r>
          <w:br/>
        </w:r>
        <w:r>
          <w:br/>
          <w:t>int index = search(st, id.ToString(),itemcount);</w:t>
        </w:r>
        <w:r>
          <w:br/>
        </w:r>
        <w:r>
          <w:br/>
          <w:t>if ((index != -1) &amp;&amp; (itemcount != 0))</w:t>
        </w:r>
        <w:r>
          <w:br/>
          <w:t>{</w:t>
        </w:r>
        <w:r>
          <w:br/>
          <w:t>if (column_index == 1)</w:t>
        </w:r>
        <w:r>
          <w:br/>
          <w:t>{</w:t>
        </w:r>
        <w:r>
          <w:br/>
          <w:t>Console.Write("Enter student's Name:");</w:t>
        </w:r>
        <w:r>
          <w:br/>
        </w:r>
        <w:r>
          <w:br/>
          <w:t>st[index].stname = Console.ReadLine().ToString();</w:t>
        </w:r>
        <w:r>
          <w:br/>
          <w:t>}</w:t>
        </w:r>
        <w:r>
          <w:br/>
        </w:r>
        <w:r>
          <w:br/>
          <w:t>else if (column_index == 2)</w:t>
        </w:r>
        <w:r>
          <w:br/>
          <w:t>{</w:t>
        </w:r>
        <w:r>
          <w:br/>
          <w:t>Console.Write("Enter student's Sex(F or M):");</w:t>
        </w:r>
        <w:r>
          <w:br/>
          <w:t>st[index].sex = Console.ReadLine().ToString();</w:t>
        </w:r>
        <w:r>
          <w:br/>
          <w:t>}</w:t>
        </w:r>
        <w:r>
          <w:br/>
          <w:t>else if (column_index == 3)</w:t>
        </w:r>
        <w:r>
          <w:br/>
          <w:t>{</w:t>
        </w:r>
        <w:r>
          <w:br/>
          <w:t>Console.Write("Enter student's quizz1 score:");</w:t>
        </w:r>
        <w:r>
          <w:br/>
          <w:t>st[index].quizz1 = float.Parse(Console.ReadLine());</w:t>
        </w:r>
        <w:r>
          <w:br/>
        </w:r>
        <w:r>
          <w:lastRenderedPageBreak/>
          <w:t>}</w:t>
        </w:r>
        <w:r>
          <w:br/>
          <w:t>else if (column_index == 4)</w:t>
        </w:r>
        <w:r>
          <w:br/>
          <w:t>{</w:t>
        </w:r>
        <w:r>
          <w:br/>
          <w:t>Console.Write("Enter student's quizz2 score:");</w:t>
        </w:r>
        <w:r>
          <w:br/>
          <w:t>st[index].quizz2 = float.Parse(Console.ReadLine());</w:t>
        </w:r>
        <w:r>
          <w:br/>
          <w:t>}</w:t>
        </w:r>
        <w:r>
          <w:br/>
          <w:t>else if (column_index == 5)</w:t>
        </w:r>
        <w:r>
          <w:br/>
          <w:t>{</w:t>
        </w:r>
        <w:r>
          <w:br/>
          <w:t>Console.Write("Enter student's assigment score:");</w:t>
        </w:r>
        <w:r>
          <w:br/>
          <w:t>st[index].assigment = float.Parse(Console.ReadLine());</w:t>
        </w:r>
        <w:r>
          <w:br/>
          <w:t>}</w:t>
        </w:r>
        <w:r>
          <w:br/>
          <w:t>else if (column_index == 6)</w:t>
        </w:r>
        <w:r>
          <w:br/>
          <w:t>{</w:t>
        </w:r>
        <w:r>
          <w:br/>
          <w:t>Console.Write("Enter student's mid term score:");</w:t>
        </w:r>
        <w:r>
          <w:br/>
          <w:t>st[index].midterm = float.Parse(Console.ReadLine());</w:t>
        </w:r>
        <w:r>
          <w:br/>
          <w:t>}</w:t>
        </w:r>
        <w:r>
          <w:br/>
          <w:t>else if (column_index == 7)</w:t>
        </w:r>
        <w:r>
          <w:br/>
          <w:t>{</w:t>
        </w:r>
        <w:r>
          <w:br/>
          <w:t>Console.Write("Enter student's final score:");</w:t>
        </w:r>
        <w:r>
          <w:br/>
          <w:t>st[index].final = float.Parse(Console.ReadLine());</w:t>
        </w:r>
        <w:r>
          <w:br/>
          <w:t>}</w:t>
        </w:r>
        <w:r>
          <w:br/>
          <w:t>else Console.WriteLine("Invalid column index");</w:t>
        </w:r>
        <w:r>
          <w:br/>
          <w:t>st[index].total = st[index].quizz1 + st[index].quizz2 + st[index].assigment + st[index].midterm + st[index].final;</w:t>
        </w:r>
        <w:r>
          <w:br/>
        </w:r>
        <w:r>
          <w:br/>
        </w:r>
        <w:r>
          <w:br/>
          <w:t>}</w:t>
        </w:r>
        <w:r>
          <w:br/>
          <w:t>else Console.WriteLine("The record deosn't exits.Check the ID and try again.");</w:t>
        </w:r>
        <w:r>
          <w:br/>
        </w:r>
        <w:r>
          <w:br/>
          <w:t xml:space="preserve">} </w:t>
        </w:r>
      </w:ins>
    </w:p>
    <w:p w:rsidR="00D47394" w:rsidRDefault="00D47394"/>
    <w:p w:rsidR="00772568" w:rsidRDefault="00772568" w:rsidP="00772568">
      <w:pPr>
        <w:pStyle w:val="Heading2"/>
        <w:rPr>
          <w:sz w:val="36"/>
          <w:szCs w:val="36"/>
        </w:rPr>
      </w:pPr>
      <w:r>
        <w:t>C# structure: student records application</w:t>
      </w:r>
    </w:p>
    <w:p w:rsidR="00772568" w:rsidRDefault="00772568" w:rsidP="00772568">
      <w:pPr>
        <w:rPr>
          <w:sz w:val="28"/>
          <w:szCs w:val="28"/>
        </w:rPr>
      </w:pPr>
      <w:r>
        <w:rPr>
          <w:rFonts w:ascii="Times New Roman" w:hAnsi="Times New Roman" w:cs="Times New Roman"/>
          <w:sz w:val="28"/>
          <w:szCs w:val="28"/>
        </w:rPr>
        <w:t>﻿</w:t>
      </w:r>
    </w:p>
    <w:p w:rsidR="00772568" w:rsidRDefault="00772568" w:rsidP="00772568">
      <w:pPr>
        <w:pStyle w:val="Heading3"/>
        <w:rPr>
          <w:ins w:id="673"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74" w:author="Unknown">
        <w:r>
          <w:t>Average score</w:t>
        </w:r>
      </w:ins>
    </w:p>
    <w:p w:rsidR="00772568" w:rsidRDefault="00772568" w:rsidP="00772568">
      <w:pPr>
        <w:pStyle w:val="NormalWeb"/>
        <w:rPr>
          <w:ins w:id="675" w:author="Unknown"/>
        </w:rPr>
      </w:pPr>
      <w:ins w:id="676" w:author="Unknown">
        <w:r>
          <w:rPr>
            <w:rStyle w:val="Strong"/>
          </w:rPr>
          <w:t>Step8:</w:t>
        </w:r>
        <w:r>
          <w:t xml:space="preserve"> Defining the </w:t>
        </w:r>
        <w:proofErr w:type="gramStart"/>
        <w:r>
          <w:t>average(</w:t>
        </w:r>
        <w:proofErr w:type="gramEnd"/>
        <w:r>
          <w:t xml:space="preserve">student[] st, int itemcount) method to calculate the average score of a selected student. The method alo starts by asking the user to </w:t>
        </w:r>
        <w:r>
          <w:lastRenderedPageBreak/>
          <w:t xml:space="preserve">input the id of the target student. This id is checked to make sure it really </w:t>
        </w:r>
        <w:proofErr w:type="gramStart"/>
        <w:r>
          <w:t>exist</w:t>
        </w:r>
        <w:proofErr w:type="gramEnd"/>
        <w:r>
          <w:t>. The average score can be calculated by dividing the sum of quizz1 score, quizz2 score, assignment score, mid-term score, and final score by 5.</w:t>
        </w:r>
      </w:ins>
    </w:p>
    <w:p w:rsidR="00772568" w:rsidRDefault="00772568" w:rsidP="00772568">
      <w:pPr>
        <w:pStyle w:val="NormalWeb"/>
        <w:rPr>
          <w:ins w:id="677" w:author="Unknown"/>
        </w:rPr>
      </w:pPr>
      <w:ins w:id="678" w:author="Unknown">
        <w:r>
          <w:t>static void average(student[] st, int itemcount)</w:t>
        </w:r>
        <w:r>
          <w:br/>
          <w:t>{</w:t>
        </w:r>
        <w:r>
          <w:br/>
          <w:t>string id;</w:t>
        </w:r>
        <w:r>
          <w:br/>
          <w:t>float avg=0;</w:t>
        </w:r>
        <w:r>
          <w:br/>
          <w:t>Console.Write("Enter students'ID:");</w:t>
        </w:r>
        <w:r>
          <w:br/>
          <w:t>id = Console.ReadLine();</w:t>
        </w:r>
        <w:r>
          <w:br/>
          <w:t>int index = search(st, id.ToString(),itemcount);</w:t>
        </w:r>
        <w:r>
          <w:br/>
          <w:t>if (index != -1 &amp;&amp; itemcount&gt;0)</w:t>
        </w:r>
        <w:r>
          <w:br/>
          <w:t>{</w:t>
        </w:r>
        <w:r>
          <w:br/>
          <w:t>st[index].total = st[index].quizz1 + st[index].quizz2 + st[index].assigment + st[index].midterm + st[index].final;</w:t>
        </w:r>
        <w:r>
          <w:br/>
          <w:t>avg = st[index].total /5;</w:t>
        </w:r>
        <w:r>
          <w:br/>
          <w:t>}</w:t>
        </w:r>
        <w:r>
          <w:br/>
        </w:r>
        <w:r>
          <w:br/>
          <w:t>Console.WriteLine("The average score is {0}.", avg);</w:t>
        </w:r>
        <w:r>
          <w:br/>
          <w:t xml:space="preserve">} </w:t>
        </w:r>
      </w:ins>
    </w:p>
    <w:p w:rsidR="00772568" w:rsidRDefault="00772568"/>
    <w:p w:rsidR="004B0365" w:rsidRDefault="004B0365" w:rsidP="004B0365">
      <w:pPr>
        <w:pStyle w:val="Heading2"/>
        <w:rPr>
          <w:sz w:val="36"/>
          <w:szCs w:val="36"/>
        </w:rPr>
      </w:pPr>
      <w:r>
        <w:t>C# structure: student records application</w:t>
      </w:r>
    </w:p>
    <w:p w:rsidR="004B0365" w:rsidRDefault="004B0365" w:rsidP="004B0365">
      <w:pPr>
        <w:rPr>
          <w:sz w:val="28"/>
          <w:szCs w:val="28"/>
        </w:rPr>
      </w:pPr>
      <w:r>
        <w:rPr>
          <w:rFonts w:ascii="Times New Roman" w:hAnsi="Times New Roman" w:cs="Times New Roman"/>
          <w:sz w:val="28"/>
          <w:szCs w:val="28"/>
        </w:rPr>
        <w:t>﻿</w:t>
      </w:r>
    </w:p>
    <w:p w:rsidR="004B0365" w:rsidRDefault="004B0365" w:rsidP="004B0365">
      <w:pPr>
        <w:pStyle w:val="Heading3"/>
        <w:rPr>
          <w:ins w:id="679"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80" w:author="Unknown">
        <w:r>
          <w:t>Min and Max scores</w:t>
        </w:r>
      </w:ins>
    </w:p>
    <w:p w:rsidR="004B0365" w:rsidRDefault="004B0365" w:rsidP="004B0365">
      <w:pPr>
        <w:pStyle w:val="NormalWeb"/>
        <w:rPr>
          <w:ins w:id="681" w:author="Unknown"/>
        </w:rPr>
      </w:pPr>
      <w:ins w:id="682" w:author="Unknown">
        <w:r>
          <w:rPr>
            <w:rStyle w:val="Strong"/>
          </w:rPr>
          <w:t>Step9:</w:t>
        </w:r>
        <w:r>
          <w:t xml:space="preserve"> Defining the </w:t>
        </w:r>
        <w:proofErr w:type="gramStart"/>
        <w:r>
          <w:t>showmax(</w:t>
        </w:r>
        <w:proofErr w:type="gramEnd"/>
        <w:r>
          <w:t>student[] st, int itemcount) and showmin(student[] st, int itemcount) methods show about the student who gets the maximum score and the student who gets the minimum score. To find the highest total core or lowest total core, we need to compare every total score of each element.</w:t>
        </w:r>
      </w:ins>
    </w:p>
    <w:p w:rsidR="004B0365" w:rsidRDefault="004B0365" w:rsidP="004B0365">
      <w:pPr>
        <w:pStyle w:val="NormalWeb"/>
        <w:rPr>
          <w:ins w:id="683" w:author="Unknown"/>
        </w:rPr>
      </w:pPr>
      <w:ins w:id="684" w:author="Unknown">
        <w:r>
          <w:t>static void showmax(student[] st, int itemcount)</w:t>
        </w:r>
        <w:r>
          <w:br/>
          <w:t>{</w:t>
        </w:r>
        <w:r>
          <w:br/>
          <w:t>float max = st[0].total;</w:t>
        </w:r>
        <w:r>
          <w:br/>
          <w:t>int index=0;</w:t>
        </w:r>
        <w:r>
          <w:br/>
          <w:t>Console.WriteLine(itemcount);</w:t>
        </w:r>
        <w:r>
          <w:br/>
          <w:t>if (itemcount &gt;= 2)</w:t>
        </w:r>
        <w:r>
          <w:br/>
          <w:t>{</w:t>
        </w:r>
        <w:r>
          <w:br/>
        </w:r>
        <w:r>
          <w:lastRenderedPageBreak/>
          <w:br/>
          <w:t>for (int j = 0; j &lt; itemcount-1; ++j)</w:t>
        </w:r>
        <w:r>
          <w:br/>
          <w:t>if (max &lt; st[j+1].total) {</w:t>
        </w:r>
        <w:r>
          <w:br/>
          <w:t>max = st[j+1].total;</w:t>
        </w:r>
        <w:r>
          <w:br/>
          <w:t>index = j+1;</w:t>
        </w:r>
        <w:r>
          <w:br/>
        </w:r>
        <w:r>
          <w:br/>
          <w:t>}</w:t>
        </w:r>
        <w:r>
          <w:br/>
        </w:r>
        <w:r>
          <w:br/>
        </w:r>
        <w:r>
          <w:br/>
          <w:t>}</w:t>
        </w:r>
        <w:r>
          <w:br/>
        </w:r>
        <w:r>
          <w:br/>
          <w:t>else if (itemcount == 1)</w:t>
        </w:r>
        <w:r>
          <w:br/>
          <w:t>{</w:t>
        </w:r>
        <w:r>
          <w:br/>
          <w:t>index = 0;</w:t>
        </w:r>
        <w:r>
          <w:br/>
          <w:t>max = st[0].total;</w:t>
        </w:r>
        <w:r>
          <w:br/>
          <w:t>}</w:t>
        </w:r>
        <w:r>
          <w:br/>
        </w:r>
        <w:r>
          <w:br/>
        </w:r>
        <w:r>
          <w:br/>
          <w:t>else Console.WriteLine("Not record found!");</w:t>
        </w:r>
        <w:r>
          <w:br/>
        </w:r>
        <w:r>
          <w:br/>
          <w:t>if (index != -1) Console.WriteLine("The student with ID:{0} gets the highest score {1}.", st[index].stnumber, max);</w:t>
        </w:r>
        <w:r>
          <w:br/>
        </w:r>
        <w:r>
          <w:br/>
        </w:r>
        <w:r>
          <w:br/>
          <w:t>}</w:t>
        </w:r>
        <w:r>
          <w:br/>
          <w:t>\</w:t>
        </w:r>
      </w:ins>
    </w:p>
    <w:p w:rsidR="004B0365" w:rsidRDefault="004B0365" w:rsidP="004B0365">
      <w:pPr>
        <w:pStyle w:val="style5"/>
        <w:rPr>
          <w:ins w:id="685" w:author="Unknown"/>
        </w:rPr>
      </w:pPr>
      <w:ins w:id="686" w:author="Unknown">
        <w:r>
          <w:t>static void showmin(student[] st, int itemcount)</w:t>
        </w:r>
        <w:r>
          <w:br/>
          <w:t>{</w:t>
        </w:r>
        <w:r>
          <w:br/>
        </w:r>
        <w:r>
          <w:br/>
          <w:t>float min = st[0].total;</w:t>
        </w:r>
        <w:r>
          <w:br/>
          <w:t>int index = 0;</w:t>
        </w:r>
        <w:r>
          <w:br/>
          <w:t>if (itemcount &gt;= 2)</w:t>
        </w:r>
        <w:r>
          <w:br/>
          <w:t>{</w:t>
        </w:r>
        <w:r>
          <w:br/>
          <w:t>for (int j = 0; j &lt; itemcount-1; ++j)</w:t>
        </w:r>
        <w:r>
          <w:br/>
          <w:t>if (min &gt; st[j+1].total)</w:t>
        </w:r>
        <w:r>
          <w:br/>
          <w:t>{</w:t>
        </w:r>
        <w:r>
          <w:br/>
          <w:t>min = st[j+1].total;</w:t>
        </w:r>
        <w:r>
          <w:br/>
          <w:t>index = j+1;</w:t>
        </w:r>
        <w:r>
          <w:br/>
        </w:r>
        <w:r>
          <w:br/>
        </w:r>
        <w:r>
          <w:lastRenderedPageBreak/>
          <w:t>}</w:t>
        </w:r>
        <w:r>
          <w:br/>
        </w:r>
        <w:r>
          <w:br/>
        </w:r>
        <w:r>
          <w:br/>
        </w:r>
        <w:r>
          <w:br/>
          <w:t>}</w:t>
        </w:r>
        <w:r>
          <w:br/>
        </w:r>
        <w:r>
          <w:br/>
          <w:t>else if (itemcount == 1)</w:t>
        </w:r>
        <w:r>
          <w:br/>
          <w:t>{</w:t>
        </w:r>
        <w:r>
          <w:br/>
          <w:t>index = 0;</w:t>
        </w:r>
        <w:r>
          <w:br/>
          <w:t>min = st[0].total;</w:t>
        </w:r>
        <w:r>
          <w:br/>
          <w:t>}</w:t>
        </w:r>
        <w:r>
          <w:br/>
          <w:t>else Console.WriteLine("No record found!");</w:t>
        </w:r>
        <w:r>
          <w:br/>
        </w:r>
        <w:r>
          <w:br/>
          <w:t>if (index != -1) Console.WriteLine("The student with ID:{0} gets the lowest score {1}.", st[index].stnumber, min);</w:t>
        </w:r>
        <w:r>
          <w:br/>
        </w:r>
        <w:r>
          <w:br/>
        </w:r>
        <w:r>
          <w:br/>
          <w:t>}</w:t>
        </w:r>
        <w:r>
          <w:br/>
          <w:t>//method to find record</w:t>
        </w:r>
        <w:r>
          <w:br/>
          <w:t>static void find(student[] st, int itemcount)</w:t>
        </w:r>
        <w:r>
          <w:br/>
          <w:t>{</w:t>
        </w:r>
        <w:r>
          <w:br/>
          <w:t>string id;</w:t>
        </w:r>
        <w:r>
          <w:br/>
          <w:t>Console.Write("Enter student's ID:");</w:t>
        </w:r>
        <w:r>
          <w:br/>
          <w:t>id=Console.ReadLine();</w:t>
        </w:r>
        <w:r>
          <w:br/>
        </w:r>
        <w:r>
          <w:br/>
          <w:t>int index=search(st,id.ToString(),itemcount);</w:t>
        </w:r>
        <w:r>
          <w:br/>
          <w:t>if (index != -1)</w:t>
        </w:r>
        <w:r>
          <w:br/>
          <w:t>{</w:t>
        </w:r>
        <w:r>
          <w:br/>
          <w:t>Console.Write("{0,-5}{1,-20}{2,-5}", st[index].stnumber, st[index].stname, st[index].sex);</w:t>
        </w:r>
        <w:r>
          <w:br/>
        </w:r>
        <w:r>
          <w:br/>
          <w:t>Console.Write("{0,-5}{1,-5}{2,-5}", st[index].quizz1, st[index].quizz2, st[index].assigment);</w:t>
        </w:r>
        <w:r>
          <w:br/>
        </w:r>
        <w:r>
          <w:br/>
          <w:t>Console.Write("{0,-5}{1,-5}{2,-5}", st[index].midterm, st[index].final, st[index].total);</w:t>
        </w:r>
        <w:r>
          <w:br/>
          <w:t xml:space="preserve">Console.WriteLine(); </w:t>
        </w:r>
        <w:r>
          <w:br/>
        </w:r>
        <w:r>
          <w:br/>
          <w:t>}</w:t>
        </w:r>
        <w:r>
          <w:br/>
          <w:t>else Console.WriteLine("The record deosn't exits.");</w:t>
        </w:r>
        <w:r>
          <w:br/>
        </w:r>
        <w:r>
          <w:lastRenderedPageBreak/>
          <w:br/>
          <w:t>}</w:t>
        </w:r>
      </w:ins>
    </w:p>
    <w:p w:rsidR="00772568" w:rsidRDefault="00772568"/>
    <w:p w:rsidR="00033919" w:rsidRDefault="00033919" w:rsidP="00033919">
      <w:pPr>
        <w:pStyle w:val="Heading2"/>
        <w:rPr>
          <w:sz w:val="36"/>
          <w:szCs w:val="36"/>
        </w:rPr>
      </w:pPr>
      <w:r>
        <w:t>C# structure: student records application</w:t>
      </w:r>
    </w:p>
    <w:p w:rsidR="00033919" w:rsidRDefault="00033919" w:rsidP="00033919">
      <w:pPr>
        <w:rPr>
          <w:sz w:val="28"/>
          <w:szCs w:val="28"/>
        </w:rPr>
      </w:pPr>
      <w:r>
        <w:rPr>
          <w:rFonts w:ascii="Times New Roman" w:hAnsi="Times New Roman" w:cs="Times New Roman"/>
          <w:sz w:val="28"/>
          <w:szCs w:val="28"/>
        </w:rPr>
        <w:t>﻿</w:t>
      </w:r>
    </w:p>
    <w:p w:rsidR="00033919" w:rsidRDefault="00033919" w:rsidP="00033919">
      <w:pPr>
        <w:pStyle w:val="Heading3"/>
        <w:rPr>
          <w:ins w:id="687"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88" w:author="Unknown">
        <w:r>
          <w:t>Find record in the list</w:t>
        </w:r>
      </w:ins>
    </w:p>
    <w:p w:rsidR="00033919" w:rsidRDefault="00033919" w:rsidP="00033919">
      <w:pPr>
        <w:pStyle w:val="NormalWeb"/>
        <w:rPr>
          <w:ins w:id="689" w:author="Unknown"/>
        </w:rPr>
      </w:pPr>
      <w:ins w:id="690" w:author="Unknown">
        <w:r>
          <w:rPr>
            <w:rStyle w:val="Strong"/>
          </w:rPr>
          <w:t>Step10:</w:t>
        </w:r>
        <w:r>
          <w:t xml:space="preserve"> Defining the </w:t>
        </w:r>
        <w:proofErr w:type="gramStart"/>
        <w:r>
          <w:t>find(</w:t>
        </w:r>
        <w:proofErr w:type="gramEnd"/>
        <w:r>
          <w:t>student[] st, int itemcount) method to find the record in the list. This method asks the user to enter the id of the student record. Then this id is checked to make sure it really exists. If the record is found, the information of the target student will be displayed. If the record is not found the message "The record doesn't exist." will be displayed.</w:t>
        </w:r>
      </w:ins>
    </w:p>
    <w:p w:rsidR="00033919" w:rsidRDefault="00033919" w:rsidP="00033919">
      <w:pPr>
        <w:pStyle w:val="NormalWeb"/>
        <w:rPr>
          <w:ins w:id="691" w:author="Unknown"/>
        </w:rPr>
      </w:pPr>
      <w:ins w:id="692" w:author="Unknown">
        <w:r>
          <w:t>static void find(student[] st, int itemcount)</w:t>
        </w:r>
        <w:r>
          <w:br/>
          <w:t>{</w:t>
        </w:r>
        <w:r>
          <w:br/>
          <w:t>  string id;</w:t>
        </w:r>
        <w:r>
          <w:br/>
          <w:t>  Console.Write("Enter student's ID:");</w:t>
        </w:r>
        <w:r>
          <w:br/>
          <w:t>  id=Console.ReadLine();</w:t>
        </w:r>
        <w:r>
          <w:br/>
        </w:r>
        <w:r>
          <w:br/>
          <w:t>  int index=search(st,id.ToString(),itemcount);</w:t>
        </w:r>
        <w:r>
          <w:br/>
          <w:t>  if (index != -1)</w:t>
        </w:r>
        <w:r>
          <w:br/>
          <w:t>  {</w:t>
        </w:r>
        <w:r>
          <w:br/>
          <w:t>    Console.Write("{0,-5}{1,-20}{2,-5}", st[index].stnumber, st[index].stname, st[index].sex);</w:t>
        </w:r>
        <w:r>
          <w:br/>
          <w:t>    Console.Write("{0,-5}{1,-5}{2,-5}", st[index].quizz1, st[index].quizz2, st[index].assigment);</w:t>
        </w:r>
        <w:r>
          <w:br/>
          <w:t>    Console.Write("{0,-5}{1,-5}{2,-5}", st[index].midterm, st[index].final, st[index].total);</w:t>
        </w:r>
        <w:r>
          <w:br/>
          <w:t xml:space="preserve">    Console.WriteLine(); </w:t>
        </w:r>
        <w:r>
          <w:br/>
        </w:r>
        <w:r>
          <w:br/>
          <w:t>}</w:t>
        </w:r>
        <w:r>
          <w:br/>
          <w:t>  else Console.WriteLine("The record doesn't exits.");</w:t>
        </w:r>
        <w:r>
          <w:br/>
        </w:r>
        <w:r>
          <w:br/>
          <w:t>}</w:t>
        </w:r>
      </w:ins>
    </w:p>
    <w:p w:rsidR="00033919" w:rsidRDefault="00033919"/>
    <w:p w:rsidR="0021592E" w:rsidRDefault="0021592E" w:rsidP="0021592E">
      <w:pPr>
        <w:pStyle w:val="Heading2"/>
        <w:rPr>
          <w:sz w:val="36"/>
          <w:szCs w:val="36"/>
        </w:rPr>
      </w:pPr>
      <w:r>
        <w:lastRenderedPageBreak/>
        <w:t>C# structure: student records application</w:t>
      </w:r>
    </w:p>
    <w:p w:rsidR="0021592E" w:rsidRDefault="0021592E" w:rsidP="0021592E">
      <w:pPr>
        <w:rPr>
          <w:sz w:val="28"/>
          <w:szCs w:val="28"/>
        </w:rPr>
      </w:pPr>
      <w:r>
        <w:rPr>
          <w:rFonts w:ascii="Times New Roman" w:hAnsi="Times New Roman" w:cs="Times New Roman"/>
          <w:sz w:val="28"/>
          <w:szCs w:val="28"/>
        </w:rPr>
        <w:t>﻿</w:t>
      </w:r>
    </w:p>
    <w:p w:rsidR="0021592E" w:rsidRDefault="0021592E" w:rsidP="0021592E">
      <w:pPr>
        <w:pStyle w:val="Heading3"/>
        <w:rPr>
          <w:ins w:id="693"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694" w:author="Unknown">
        <w:r>
          <w:t>Sort records</w:t>
        </w:r>
      </w:ins>
    </w:p>
    <w:p w:rsidR="0021592E" w:rsidRDefault="0021592E" w:rsidP="0021592E">
      <w:pPr>
        <w:pStyle w:val="NormalWeb"/>
        <w:rPr>
          <w:ins w:id="695" w:author="Unknown"/>
        </w:rPr>
      </w:pPr>
      <w:ins w:id="696" w:author="Unknown">
        <w:r>
          <w:rPr>
            <w:rStyle w:val="Strong"/>
          </w:rPr>
          <w:t>Step11:</w:t>
        </w:r>
        <w:r>
          <w:t xml:space="preserve"> Defining the </w:t>
        </w:r>
        <w:proofErr w:type="gramStart"/>
        <w:r>
          <w:t>sort(</w:t>
        </w:r>
        <w:proofErr w:type="gramEnd"/>
        <w:r>
          <w:t xml:space="preserve">student[] st, int itemcount) function to sort the records in ascending order by total scores. For the sort technique we use bubble sort algorithm. </w:t>
        </w:r>
      </w:ins>
    </w:p>
    <w:p w:rsidR="0021592E" w:rsidRDefault="0021592E" w:rsidP="0021592E">
      <w:pPr>
        <w:pStyle w:val="NormalWeb"/>
        <w:rPr>
          <w:ins w:id="697" w:author="Unknown"/>
        </w:rPr>
      </w:pPr>
      <w:ins w:id="698" w:author="Unknown">
        <w:r>
          <w:t>static void bubblesort(student[] dataset, int n)</w:t>
        </w:r>
        <w:r>
          <w:br/>
          <w:t>{</w:t>
        </w:r>
        <w:r>
          <w:br/>
          <w:t>int i, j;</w:t>
        </w:r>
        <w:r>
          <w:br/>
          <w:t>for (i = 0; i &lt; n; i++)</w:t>
        </w:r>
        <w:r>
          <w:br/>
          <w:t>for (j = n - 1; j &gt; i; j--)</w:t>
        </w:r>
        <w:r>
          <w:br/>
          <w:t>if (dataset[j].total &lt; dataset[j - 1].total )</w:t>
        </w:r>
        <w:r>
          <w:br/>
          <w:t>{</w:t>
        </w:r>
        <w:r>
          <w:br/>
          <w:t>  student temp = dataset[j];</w:t>
        </w:r>
        <w:r>
          <w:br/>
          <w:t>  dataset[j] = dataset[j - 1];</w:t>
        </w:r>
        <w:r>
          <w:br/>
          <w:t>  dataset[j - 1] = temp;</w:t>
        </w:r>
        <w:r>
          <w:br/>
          <w:t>  }</w:t>
        </w:r>
        <w:r>
          <w:br/>
        </w:r>
        <w:r>
          <w:rPr>
            <w:b/>
            <w:bCs/>
          </w:rPr>
          <w:br/>
        </w:r>
        <w:r>
          <w:rPr>
            <w:rStyle w:val="Strong"/>
          </w:rPr>
          <w:t>}</w:t>
        </w:r>
      </w:ins>
    </w:p>
    <w:p w:rsidR="0021592E" w:rsidRDefault="0021592E" w:rsidP="0021592E">
      <w:pPr>
        <w:pStyle w:val="NormalWeb"/>
        <w:rPr>
          <w:ins w:id="699" w:author="Unknown"/>
        </w:rPr>
      </w:pPr>
      <w:ins w:id="700" w:author="Unknown">
        <w:r>
          <w:t>If you</w:t>
        </w:r>
        <w:r>
          <w:rPr>
            <w:rStyle w:val="Strong"/>
          </w:rPr>
          <w:t xml:space="preserve"> </w:t>
        </w:r>
        <w:r>
          <w:t>want to sort the records in descending order, you need to modify the C</w:t>
        </w:r>
        <w:r>
          <w:rPr>
            <w:rStyle w:val="Strong"/>
          </w:rPr>
          <w:t xml:space="preserve"># </w:t>
        </w:r>
        <w:r>
          <w:t>code above to:</w:t>
        </w:r>
      </w:ins>
    </w:p>
    <w:p w:rsidR="0021592E" w:rsidRDefault="0021592E" w:rsidP="0021592E">
      <w:pPr>
        <w:pStyle w:val="NormalWeb"/>
        <w:rPr>
          <w:ins w:id="701" w:author="Unknown"/>
        </w:rPr>
      </w:pPr>
      <w:ins w:id="702" w:author="Unknown">
        <w:r>
          <w:t>static void bubblesort(student[] dataset, int n)</w:t>
        </w:r>
        <w:r>
          <w:br/>
          <w:t>{</w:t>
        </w:r>
        <w:r>
          <w:br/>
          <w:t>int i, j;</w:t>
        </w:r>
        <w:r>
          <w:br/>
          <w:t>for (i = 0; i &lt; n; i++)</w:t>
        </w:r>
        <w:r>
          <w:br/>
          <w:t>for (j = n - 1; j &gt; i; j--)</w:t>
        </w:r>
        <w:r>
          <w:br/>
        </w:r>
        <w:r>
          <w:rPr>
            <w:rStyle w:val="Strong"/>
          </w:rPr>
          <w:t>if (dataset[j].total &gt; dataset[j - 1].total )</w:t>
        </w:r>
        <w:r>
          <w:br/>
          <w:t>{</w:t>
        </w:r>
        <w:r>
          <w:br/>
          <w:t>student temp = dataset[j];</w:t>
        </w:r>
        <w:r>
          <w:br/>
          <w:t>dataset[j] = dataset[j - 1];</w:t>
        </w:r>
        <w:r>
          <w:br/>
          <w:t>dataset[j - 1] = temp;</w:t>
        </w:r>
        <w:r>
          <w:br/>
          <w:t>}</w:t>
        </w:r>
        <w:r>
          <w:br/>
        </w:r>
        <w:r>
          <w:rPr>
            <w:b/>
            <w:bCs/>
          </w:rPr>
          <w:br/>
        </w:r>
        <w:r>
          <w:rPr>
            <w:rStyle w:val="Strong"/>
          </w:rPr>
          <w:t>}</w:t>
        </w:r>
      </w:ins>
    </w:p>
    <w:p w:rsidR="00797CCA" w:rsidRDefault="00797CCA" w:rsidP="00797CCA">
      <w:pPr>
        <w:pStyle w:val="Heading2"/>
        <w:rPr>
          <w:sz w:val="36"/>
          <w:szCs w:val="36"/>
        </w:rPr>
      </w:pPr>
      <w:r>
        <w:lastRenderedPageBreak/>
        <w:t>C# code of students records application</w:t>
      </w:r>
    </w:p>
    <w:p w:rsidR="00797CCA" w:rsidRDefault="00797CCA" w:rsidP="00797CCA">
      <w:pPr>
        <w:rPr>
          <w:sz w:val="28"/>
          <w:szCs w:val="28"/>
        </w:rPr>
      </w:pPr>
      <w:r>
        <w:rPr>
          <w:rFonts w:ascii="Times New Roman" w:hAnsi="Times New Roman" w:cs="Times New Roman"/>
          <w:sz w:val="28"/>
          <w:szCs w:val="28"/>
        </w:rPr>
        <w:t>﻿</w:t>
      </w:r>
    </w:p>
    <w:p w:rsidR="00797CCA" w:rsidRDefault="00797CCA" w:rsidP="00797CCA">
      <w:pPr>
        <w:pStyle w:val="style5"/>
        <w:rPr>
          <w:ins w:id="703" w:author="Unknown"/>
        </w:rPr>
      </w:pPr>
      <w:r>
        <w:pict/>
      </w:r>
      <w:r>
        <w:pict/>
      </w:r>
      <w:r>
        <w:pict/>
      </w:r>
      <w:r>
        <w:pict/>
      </w:r>
      <w:r>
        <w:pict/>
      </w:r>
      <w:r>
        <w:pict/>
      </w:r>
      <w:r>
        <w:pict/>
      </w:r>
      <w:ins w:id="704" w:author="Unknown">
        <w:r>
          <w:rPr>
            <w:rStyle w:val="Strong"/>
          </w:rPr>
          <w:t>Step12:</w:t>
        </w:r>
        <w:r>
          <w:t xml:space="preserve"> Now combine the C# code together and test your program.</w:t>
        </w:r>
      </w:ins>
    </w:p>
    <w:p w:rsidR="00797CCA" w:rsidRDefault="00797CCA" w:rsidP="00797CCA">
      <w:pPr>
        <w:pStyle w:val="style5"/>
        <w:rPr>
          <w:ins w:id="705" w:author="Unknown"/>
        </w:rPr>
      </w:pPr>
      <w:ins w:id="706" w:author="Unknown">
        <w:r>
          <w:t>using System;</w:t>
        </w:r>
        <w:r>
          <w:br/>
          <w:t>using System.Collections.Generic;</w:t>
        </w:r>
        <w:r>
          <w:br/>
          <w:t>using System.Linq;</w:t>
        </w:r>
        <w:r>
          <w:br/>
          <w:t>using System.Text;</w:t>
        </w:r>
        <w:r>
          <w:br/>
        </w:r>
        <w:r>
          <w:br/>
          <w:t>namespace Projecttest</w:t>
        </w:r>
        <w:r>
          <w:br/>
          <w:t>{</w:t>
        </w:r>
        <w:r>
          <w:br/>
          <w:t>class Program</w:t>
        </w:r>
        <w:r>
          <w:br/>
          <w:t>{</w:t>
        </w:r>
        <w:r>
          <w:br/>
          <w:t>//Declare student structure</w:t>
        </w:r>
        <w:r>
          <w:br/>
          <w:t>struct student</w:t>
        </w:r>
        <w:r>
          <w:br/>
        </w:r>
        <w:r>
          <w:br/>
          <w:t>{</w:t>
        </w:r>
        <w:r>
          <w:br/>
          <w:t>public string stnumber;</w:t>
        </w:r>
        <w:r>
          <w:br/>
        </w:r>
        <w:r>
          <w:br/>
          <w:t>public string stname;</w:t>
        </w:r>
        <w:r>
          <w:br/>
        </w:r>
        <w:r>
          <w:br/>
          <w:t>public string sex;</w:t>
        </w:r>
        <w:r>
          <w:br/>
        </w:r>
        <w:r>
          <w:br/>
          <w:t>public float quizz1;</w:t>
        </w:r>
        <w:r>
          <w:br/>
        </w:r>
        <w:r>
          <w:br/>
          <w:t>public float quizz2;</w:t>
        </w:r>
        <w:r>
          <w:br/>
        </w:r>
        <w:r>
          <w:br/>
          <w:t>public float assigment;</w:t>
        </w:r>
        <w:r>
          <w:br/>
        </w:r>
        <w:r>
          <w:br/>
          <w:t>public float midterm;</w:t>
        </w:r>
        <w:r>
          <w:br/>
        </w:r>
        <w:r>
          <w:br/>
          <w:t>public float final;</w:t>
        </w:r>
        <w:r>
          <w:br/>
        </w:r>
        <w:r>
          <w:br/>
          <w:t>public float total;</w:t>
        </w:r>
        <w:r>
          <w:br/>
        </w:r>
        <w:r>
          <w:br/>
        </w:r>
        <w:r>
          <w:br/>
          <w:t>};</w:t>
        </w:r>
        <w:r>
          <w:br/>
        </w:r>
        <w:r>
          <w:br/>
        </w:r>
        <w:r>
          <w:lastRenderedPageBreak/>
          <w:t>//main method</w:t>
        </w:r>
        <w:r>
          <w:br/>
          <w:t>static void Main(string[] args)</w:t>
        </w:r>
        <w:r>
          <w:br/>
          <w:t>{</w:t>
        </w:r>
        <w:r>
          <w:br/>
        </w:r>
        <w:r>
          <w:br/>
          <w:t>try</w:t>
        </w:r>
        <w:r>
          <w:br/>
          <w:t>{</w:t>
        </w:r>
        <w:r>
          <w:br/>
          <w:t>student[] st = new student[20]; //create an array to store only 20 students'records for testing.</w:t>
        </w:r>
        <w:r>
          <w:br/>
          <w:t>int itemcount = 0;</w:t>
        </w:r>
        <w:r>
          <w:br/>
          <w:t>//show menu</w:t>
        </w:r>
        <w:r>
          <w:br/>
          <w:t>displaymenu();</w:t>
        </w:r>
        <w:r>
          <w:br/>
          <w:t>int yourchoice;</w:t>
        </w:r>
        <w:r>
          <w:br/>
          <w:t>string confirm;</w:t>
        </w:r>
        <w:r>
          <w:br/>
        </w:r>
        <w:r>
          <w:br/>
          <w:t>do</w:t>
        </w:r>
        <w:r>
          <w:br/>
          <w:t>{</w:t>
        </w:r>
        <w:r>
          <w:br/>
        </w:r>
        <w:r>
          <w:br/>
          <w:t>Console.Write("Enter your choice(1-8):");</w:t>
        </w:r>
        <w:r>
          <w:br/>
        </w:r>
        <w:r>
          <w:br/>
          <w:t>yourchoice = int.Parse(Console.ReadLine());</w:t>
        </w:r>
        <w:r>
          <w:br/>
        </w:r>
        <w:r>
          <w:br/>
        </w:r>
        <w:r>
          <w:br/>
          <w:t>switch (yourchoice)</w:t>
        </w:r>
        <w:r>
          <w:br/>
          <w:t>{</w:t>
        </w:r>
        <w:r>
          <w:br/>
        </w:r>
        <w:r>
          <w:br/>
          <w:t>case 1:add(st, ref itemcount); break;</w:t>
        </w:r>
        <w:r>
          <w:br/>
          <w:t>case 2:delete(st, ref itemcount); break;</w:t>
        </w:r>
        <w:r>
          <w:br/>
          <w:t>case 3:update(st, itemcount); break;</w:t>
        </w:r>
        <w:r>
          <w:br/>
          <w:t>case 4:viewall(st, itemcount); break;</w:t>
        </w:r>
        <w:r>
          <w:br/>
          <w:t>case 5:average(st, itemcount ); break;</w:t>
        </w:r>
        <w:r>
          <w:br/>
          <w:t>case 6:showmax(st, itemcount); break;</w:t>
        </w:r>
        <w:r>
          <w:br/>
          <w:t>case 7:showmin(st, itemcount); break;</w:t>
        </w:r>
        <w:r>
          <w:br/>
          <w:t>case 8:find(st, itemcount); break;</w:t>
        </w:r>
        <w:r>
          <w:br/>
          <w:t xml:space="preserve">case 9: bubblesort (st, itemcount); break; </w:t>
        </w:r>
        <w:r>
          <w:br/>
        </w:r>
        <w:r>
          <w:br/>
          <w:t>default: Console.WriteLine("invalid"); break;</w:t>
        </w:r>
        <w:r>
          <w:br/>
        </w:r>
        <w:r>
          <w:br/>
          <w:t>}</w:t>
        </w:r>
        <w:r>
          <w:br/>
        </w:r>
        <w:r>
          <w:br/>
        </w:r>
        <w:r>
          <w:br/>
        </w:r>
        <w:r>
          <w:lastRenderedPageBreak/>
          <w:br/>
          <w:t>Console.Write("Press y or Y to continue:");</w:t>
        </w:r>
        <w:r>
          <w:br/>
        </w:r>
        <w:r>
          <w:br/>
          <w:t>confirm = Console.ReadLine().ToString();</w:t>
        </w:r>
        <w:r>
          <w:br/>
        </w:r>
        <w:r>
          <w:br/>
          <w:t>} while (confirm == "y" || confirm == "Y");</w:t>
        </w:r>
        <w:r>
          <w:br/>
        </w:r>
        <w:r>
          <w:br/>
        </w:r>
        <w:r>
          <w:br/>
        </w:r>
        <w:r>
          <w:br/>
          <w:t>}</w:t>
        </w:r>
        <w:r>
          <w:br/>
          <w:t>catch (FormatException f) { Console.WriteLine("Invalid input"); }</w:t>
        </w:r>
        <w:r>
          <w:br/>
        </w:r>
        <w:r>
          <w:br/>
        </w:r>
        <w:r>
          <w:br/>
          <w:t>///////////////</w:t>
        </w:r>
        <w:r>
          <w:br/>
        </w:r>
        <w:r>
          <w:br/>
          <w:t>Console.ReadLine();</w:t>
        </w:r>
        <w:r>
          <w:br/>
        </w:r>
        <w:r>
          <w:br/>
          <w:t>}</w:t>
        </w:r>
        <w:r>
          <w:br/>
        </w:r>
        <w:r>
          <w:br/>
        </w:r>
        <w:r>
          <w:br/>
          <w:t>//Menu contruction</w:t>
        </w:r>
        <w:r>
          <w:br/>
        </w:r>
        <w:r>
          <w:br/>
          <w:t>static void displaymenu(){</w:t>
        </w:r>
        <w:r>
          <w:br/>
        </w:r>
        <w:r>
          <w:br/>
          <w:t>Console.WriteLine("=====================================================");</w:t>
        </w:r>
        <w:r>
          <w:br/>
        </w:r>
        <w:r>
          <w:br/>
          <w:t>Console.WriteLine(" MENU ");</w:t>
        </w:r>
        <w:r>
          <w:br/>
        </w:r>
        <w:r>
          <w:br/>
          <w:t>Console.WriteLine("=====================================================");</w:t>
        </w:r>
        <w:r>
          <w:br/>
        </w:r>
        <w:r>
          <w:br/>
          <w:t>Console.WriteLine(" 1.Add student records");</w:t>
        </w:r>
        <w:r>
          <w:br/>
          <w:t>Console.WriteLine(" 2.Delete student records");</w:t>
        </w:r>
        <w:r>
          <w:br/>
          <w:t>Console.WriteLine(" 3.Update student records");</w:t>
        </w:r>
        <w:r>
          <w:br/>
          <w:t>Console.WriteLine(" 4.View all student records");</w:t>
        </w:r>
        <w:r>
          <w:br/>
          <w:t>Console.WriteLine(" 5.Calculate an average of a selected student's scores");</w:t>
        </w:r>
        <w:r>
          <w:br/>
          <w:t xml:space="preserve">Console.WriteLine(" 6.Show student who get the max total score"); </w:t>
        </w:r>
        <w:r>
          <w:br/>
          <w:t>Console.WriteLine(" 7.Show student who get the min total score");</w:t>
        </w:r>
        <w:r>
          <w:br/>
          <w:t>Console.WriteLine(" 8.Find a student by ID");</w:t>
        </w:r>
        <w:r>
          <w:br/>
        </w:r>
        <w:r>
          <w:lastRenderedPageBreak/>
          <w:t>Console.WriteLine(" 9.Sort students by TOTAL");</w:t>
        </w:r>
        <w:r>
          <w:br/>
        </w:r>
        <w:r>
          <w:br/>
        </w:r>
        <w:r>
          <w:br/>
        </w:r>
        <w:r>
          <w:br/>
          <w:t>}</w:t>
        </w:r>
        <w:r>
          <w:br/>
          <w:t>//method add/append a new record</w:t>
        </w:r>
        <w:r>
          <w:br/>
          <w:t>static void add(student[] st,ref int itemcount){</w:t>
        </w:r>
        <w:r>
          <w:br/>
        </w:r>
        <w:r>
          <w:br/>
          <w:t>Again:</w:t>
        </w:r>
        <w:r>
          <w:br/>
          <w:t xml:space="preserve">Console.WriteLine(); </w:t>
        </w:r>
        <w:r>
          <w:br/>
          <w:t>Console.Write("Enter student's ID:");</w:t>
        </w:r>
        <w:r>
          <w:br/>
          <w:t>st[itemcount].stnumber=Console.ReadLine().ToString() ;</w:t>
        </w:r>
        <w:r>
          <w:br/>
        </w:r>
        <w:r>
          <w:br/>
          <w:t>if(search(st,st[itemcount].stnumber,itemcount)!=-1){</w:t>
        </w:r>
        <w:r>
          <w:br/>
        </w:r>
        <w:r>
          <w:br/>
          <w:t>Console.WriteLine("This ID already exists.");</w:t>
        </w:r>
        <w:r>
          <w:br/>
          <w:t>goto Again;</w:t>
        </w:r>
        <w:r>
          <w:br/>
        </w:r>
        <w:r>
          <w:br/>
          <w:t>}</w:t>
        </w:r>
        <w:r>
          <w:br/>
        </w:r>
        <w:r>
          <w:br/>
        </w:r>
        <w:r>
          <w:br/>
          <w:t xml:space="preserve">Console.Write("Enter student's Name:"); </w:t>
        </w:r>
        <w:r>
          <w:br/>
        </w:r>
        <w:r>
          <w:br/>
          <w:t>st[itemcount].stname=Console.ReadLine ().ToString();</w:t>
        </w:r>
        <w:r>
          <w:br/>
        </w:r>
        <w:r>
          <w:br/>
        </w:r>
        <w:r>
          <w:br/>
          <w:t>Console.Write("Enter student's Sex(F or M):");</w:t>
        </w:r>
        <w:r>
          <w:br/>
          <w:t>st[itemcount].sex=Console.ReadLine().ToString();</w:t>
        </w:r>
        <w:r>
          <w:br/>
        </w:r>
        <w:r>
          <w:br/>
        </w:r>
        <w:r>
          <w:br/>
          <w:t>Console.Write("Enter student's quizz1 score:");</w:t>
        </w:r>
        <w:r>
          <w:br/>
          <w:t>st[itemcount].quizz1=float.Parse(Console.ReadLine());</w:t>
        </w:r>
        <w:r>
          <w:br/>
        </w:r>
        <w:r>
          <w:br/>
        </w:r>
        <w:r>
          <w:br/>
          <w:t>Console.Write("Enter student's quizz2 score:");</w:t>
        </w:r>
        <w:r>
          <w:br/>
          <w:t>st[itemcount].quizz2=float.Parse(Console.ReadLine());</w:t>
        </w:r>
        <w:r>
          <w:br/>
        </w:r>
        <w:r>
          <w:br/>
        </w:r>
        <w:r>
          <w:br/>
          <w:t>Console.Write("Enter student's assigment score:");</w:t>
        </w:r>
        <w:r>
          <w:br/>
          <w:t>st[itemcount].assigment=float.Parse(Console.ReadLine());</w:t>
        </w:r>
        <w:r>
          <w:br/>
        </w:r>
        <w:r>
          <w:lastRenderedPageBreak/>
          <w:br/>
        </w:r>
        <w:r>
          <w:br/>
          <w:t>Console.Write("Enter student's mid term score:");</w:t>
        </w:r>
        <w:r>
          <w:br/>
          <w:t>st[itemcount].midterm=float.Parse(Console.ReadLine());</w:t>
        </w:r>
        <w:r>
          <w:br/>
        </w:r>
        <w:r>
          <w:br/>
          <w:t>Console.Write("Enter student's final score:");</w:t>
        </w:r>
        <w:r>
          <w:br/>
          <w:t>st[itemcount].final=float.Parse(Console.ReadLine());</w:t>
        </w:r>
        <w:r>
          <w:br/>
        </w:r>
        <w:r>
          <w:br/>
          <w:t>st[itemcount].total=st[itemcount].quizz1+st[itemcount].quizz2+st[itemcount].assigment+st[itemcount].midterm+st[itemcount].final;</w:t>
        </w:r>
        <w:r>
          <w:br/>
        </w:r>
        <w:r>
          <w:br/>
        </w:r>
        <w:r>
          <w:br/>
        </w:r>
        <w:r>
          <w:br/>
          <w:t>++itemcount;</w:t>
        </w:r>
        <w:r>
          <w:br/>
        </w:r>
        <w:r>
          <w:br/>
        </w:r>
        <w:r>
          <w:br/>
        </w:r>
        <w:r>
          <w:br/>
          <w:t>}</w:t>
        </w:r>
        <w:r>
          <w:br/>
          <w:t>//method to search for the location of the target record</w:t>
        </w:r>
        <w:r>
          <w:br/>
          <w:t>static int search(student[] st, string id,int itemcount){</w:t>
        </w:r>
        <w:r>
          <w:br/>
          <w:t>int found =-1;</w:t>
        </w:r>
        <w:r>
          <w:br/>
          <w:t>for (int i = 0; i &lt; itemcount &amp;&amp; found==-1; i++)</w:t>
        </w:r>
        <w:r>
          <w:br/>
          <w:t>{</w:t>
        </w:r>
        <w:r>
          <w:br/>
        </w:r>
        <w:r>
          <w:br/>
          <w:t>if (st[i].stnumber == id) found=i;</w:t>
        </w:r>
        <w:r>
          <w:br/>
        </w:r>
        <w:r>
          <w:br/>
          <w:t>else found=-1 ;</w:t>
        </w:r>
        <w:r>
          <w:br/>
          <w:t>}</w:t>
        </w:r>
        <w:r>
          <w:br/>
        </w:r>
        <w:r>
          <w:br/>
          <w:t>return found;</w:t>
        </w:r>
        <w:r>
          <w:br/>
        </w:r>
        <w:r>
          <w:br/>
          <w:t>}</w:t>
        </w:r>
        <w:r>
          <w:br/>
          <w:t>//method display all students' records</w:t>
        </w:r>
        <w:r>
          <w:br/>
          <w:t>static void viewall(student[] st,int itemcount)</w:t>
        </w:r>
        <w:r>
          <w:br/>
          <w:t>{</w:t>
        </w:r>
        <w:r>
          <w:br/>
        </w:r>
        <w:r>
          <w:br/>
          <w:t>int i = 0;</w:t>
        </w:r>
        <w:r>
          <w:br/>
        </w:r>
        <w:r>
          <w:br/>
          <w:t>Console.WriteLine("{0,-5}{1,-20}{2,-5}{3,-5}{4,-5}{5,-5}{6,-5}{7,-5}{8}(column index)", "0", "1", "2", "3", "4", "5", "6", "7", "8");</w:t>
        </w:r>
        <w:r>
          <w:br/>
        </w:r>
        <w:r>
          <w:lastRenderedPageBreak/>
          <w:t>Console.WriteLine("{0,-5}{1,-20}{2,-5}{3,-5}{4,-5}{5,-5}{6,-5}{7,-5}{8,-5}", "ID", "NAME", "SEX", "Q1", "Q2", "As", "Mi", "Fi", "TOTAL");</w:t>
        </w:r>
        <w:r>
          <w:br/>
        </w:r>
        <w:r>
          <w:br/>
          <w:t>Console.WriteLine("=====================================================");</w:t>
        </w:r>
        <w:r>
          <w:br/>
        </w:r>
        <w:r>
          <w:br/>
          <w:t>while (i &lt; itemcount)</w:t>
        </w:r>
        <w:r>
          <w:br/>
          <w:t>{</w:t>
        </w:r>
        <w:r>
          <w:br/>
        </w:r>
        <w:r>
          <w:br/>
          <w:t>if (st[i].stnumber !=null )</w:t>
        </w:r>
        <w:r>
          <w:br/>
          <w:t>{</w:t>
        </w:r>
        <w:r>
          <w:br/>
        </w:r>
        <w:r>
          <w:br/>
          <w:t>Console.Write("{0,-5}{1,-20}{2,-5}", st[i].stnumber, st[i].stname, st[i].sex);</w:t>
        </w:r>
        <w:r>
          <w:br/>
        </w:r>
        <w:r>
          <w:br/>
          <w:t>Console.Write("{0,-5}{1,-5}{2,-5}",st[i].quizz1,st[i].quizz2,st[i].assigment);</w:t>
        </w:r>
        <w:r>
          <w:br/>
        </w:r>
        <w:r>
          <w:br/>
          <w:t>Console.Write("{0,-5}{1,-5}{2,-5}",st[i].midterm,st[i].final,st[i].total);</w:t>
        </w:r>
        <w:r>
          <w:br/>
        </w:r>
        <w:r>
          <w:br/>
          <w:t>Console.Write("\n");</w:t>
        </w:r>
        <w:r>
          <w:br/>
          <w:t>}</w:t>
        </w:r>
        <w:r>
          <w:br/>
        </w:r>
        <w:r>
          <w:br/>
          <w:t>i = i + 1;</w:t>
        </w:r>
        <w:r>
          <w:br/>
        </w:r>
        <w:r>
          <w:br/>
        </w:r>
        <w:r>
          <w:br/>
        </w:r>
        <w:r>
          <w:br/>
          <w:t>}</w:t>
        </w:r>
        <w:r>
          <w:br/>
        </w:r>
        <w:r>
          <w:br/>
          <w:t>}</w:t>
        </w:r>
        <w:r>
          <w:br/>
        </w:r>
        <w:r>
          <w:br/>
        </w:r>
        <w:r>
          <w:br/>
        </w:r>
        <w:r>
          <w:br/>
          <w:t>// method to elete record</w:t>
        </w:r>
        <w:r>
          <w:br/>
        </w:r>
        <w:r>
          <w:br/>
          <w:t>static void delete(student[] st, ref int itemcount)</w:t>
        </w:r>
        <w:r>
          <w:br/>
          <w:t>{</w:t>
        </w:r>
        <w:r>
          <w:br/>
          <w:t>string id;</w:t>
        </w:r>
        <w:r>
          <w:br/>
          <w:t>int index;</w:t>
        </w:r>
        <w:r>
          <w:br/>
          <w:t>if (itemcount &gt; 0)</w:t>
        </w:r>
        <w:r>
          <w:br/>
          <w:t>{</w:t>
        </w:r>
        <w:r>
          <w:br/>
          <w:t>Console.Write("Enter student's ID:");</w:t>
        </w:r>
        <w:r>
          <w:br/>
        </w:r>
        <w:r>
          <w:lastRenderedPageBreak/>
          <w:t>id = Console.ReadLine();</w:t>
        </w:r>
        <w:r>
          <w:br/>
          <w:t xml:space="preserve">index = search(st, id.ToString(),itemcount); </w:t>
        </w:r>
        <w:r>
          <w:br/>
        </w:r>
        <w:r>
          <w:br/>
          <w:t>if ((index!=-1) &amp;&amp; (itemcount != 0))</w:t>
        </w:r>
        <w:r>
          <w:br/>
          <w:t>{</w:t>
        </w:r>
        <w:r>
          <w:br/>
          <w:t>if (index == (itemcount-1)) //delete the last record</w:t>
        </w:r>
        <w:r>
          <w:br/>
          <w:t>{</w:t>
        </w:r>
        <w:r>
          <w:br/>
        </w:r>
        <w:r>
          <w:br/>
          <w:t>clean(st, index);</w:t>
        </w:r>
        <w:r>
          <w:br/>
          <w:t>--itemcount;</w:t>
        </w:r>
        <w:r>
          <w:br/>
        </w:r>
        <w:r>
          <w:br/>
          <w:t>Console.WriteLine("The record was deleted.");</w:t>
        </w:r>
        <w:r>
          <w:br/>
          <w:t>}</w:t>
        </w:r>
        <w:r>
          <w:br/>
          <w:t>else //delete the first or middle record</w:t>
        </w:r>
        <w:r>
          <w:br/>
          <w:t>{</w:t>
        </w:r>
        <w:r>
          <w:br/>
          <w:t>for (int i = index; i &lt; itemcount-1; i++)</w:t>
        </w:r>
        <w:r>
          <w:br/>
          <w:t>{</w:t>
        </w:r>
        <w:r>
          <w:br/>
          <w:t>st[i] = st[i + 1];</w:t>
        </w:r>
        <w:r>
          <w:br/>
          <w:t>clean(st, itemcount);</w:t>
        </w:r>
        <w:r>
          <w:br/>
          <w:t>--itemcount ;</w:t>
        </w:r>
        <w:r>
          <w:br/>
          <w:t>}</w:t>
        </w:r>
        <w:r>
          <w:br/>
        </w:r>
        <w:r>
          <w:br/>
          <w:t>}</w:t>
        </w:r>
        <w:r>
          <w:br/>
        </w:r>
        <w:r>
          <w:br/>
          <w:t>}</w:t>
        </w:r>
        <w:r>
          <w:br/>
          <w:t>else Console.WriteLine("The record doesn't exist.Check the ID and try again.");</w:t>
        </w:r>
        <w:r>
          <w:br/>
        </w:r>
        <w:r>
          <w:br/>
        </w:r>
        <w:r>
          <w:br/>
          <w:t>}</w:t>
        </w:r>
        <w:r>
          <w:br/>
          <w:t>else Console.WriteLine("No record to delete");</w:t>
        </w:r>
        <w:r>
          <w:br/>
          <w:t>}</w:t>
        </w:r>
        <w:r>
          <w:br/>
        </w:r>
        <w:r>
          <w:br/>
          <w:t>//method ot update record</w:t>
        </w:r>
        <w:r>
          <w:br/>
        </w:r>
        <w:r>
          <w:br/>
          <w:t>static void update(student[] st, int itemcount)</w:t>
        </w:r>
        <w:r>
          <w:br/>
          <w:t>{</w:t>
        </w:r>
        <w:r>
          <w:br/>
          <w:t>string id;</w:t>
        </w:r>
        <w:r>
          <w:br/>
          <w:t>int column_index;</w:t>
        </w:r>
        <w:r>
          <w:br/>
          <w:t>Console.Write("Enter student's ID:");</w:t>
        </w:r>
        <w:r>
          <w:br/>
          <w:t>id=Console.ReadLine();</w:t>
        </w:r>
        <w:r>
          <w:br/>
        </w:r>
        <w:r>
          <w:lastRenderedPageBreak/>
          <w:t>Console.Write("Which field you want to update(1-7)?:");</w:t>
        </w:r>
        <w:r>
          <w:br/>
          <w:t>column_index=int.Parse(Console.ReadLine());</w:t>
        </w:r>
        <w:r>
          <w:br/>
        </w:r>
        <w:r>
          <w:br/>
          <w:t>int index = search(st, id.ToString(),itemcount);</w:t>
        </w:r>
        <w:r>
          <w:br/>
        </w:r>
        <w:r>
          <w:br/>
          <w:t>if ((index != -1) &amp;&amp; (itemcount != 0))</w:t>
        </w:r>
        <w:r>
          <w:br/>
          <w:t>{</w:t>
        </w:r>
        <w:r>
          <w:br/>
          <w:t>if (column_index == 1)</w:t>
        </w:r>
        <w:r>
          <w:br/>
          <w:t>{</w:t>
        </w:r>
        <w:r>
          <w:br/>
          <w:t>Console.Write("Enter student's Name:");</w:t>
        </w:r>
        <w:r>
          <w:br/>
        </w:r>
        <w:r>
          <w:br/>
          <w:t>st[index].stname = Console.ReadLine().ToString();</w:t>
        </w:r>
        <w:r>
          <w:br/>
          <w:t>}</w:t>
        </w:r>
        <w:r>
          <w:br/>
        </w:r>
        <w:r>
          <w:br/>
          <w:t>else if (column_index == 2)</w:t>
        </w:r>
        <w:r>
          <w:br/>
          <w:t>{</w:t>
        </w:r>
        <w:r>
          <w:br/>
          <w:t>Console.Write("Enter student's Sex(F or M):");</w:t>
        </w:r>
        <w:r>
          <w:br/>
          <w:t>st[index].sex = Console.ReadLine().ToString();</w:t>
        </w:r>
        <w:r>
          <w:br/>
          <w:t>}</w:t>
        </w:r>
        <w:r>
          <w:br/>
          <w:t>else if (column_index == 3)</w:t>
        </w:r>
        <w:r>
          <w:br/>
          <w:t>{</w:t>
        </w:r>
        <w:r>
          <w:br/>
          <w:t>Console.Write("Enter student's quizz1 score:");</w:t>
        </w:r>
        <w:r>
          <w:br/>
          <w:t>st[index].quizz1 = float.Parse(Console.ReadLine());</w:t>
        </w:r>
        <w:r>
          <w:br/>
          <w:t>}</w:t>
        </w:r>
        <w:r>
          <w:br/>
          <w:t>else if (column_index == 4)</w:t>
        </w:r>
        <w:r>
          <w:br/>
          <w:t>{</w:t>
        </w:r>
        <w:r>
          <w:br/>
          <w:t>Console.Write("Enter student's quizz2 score:");</w:t>
        </w:r>
        <w:r>
          <w:br/>
          <w:t>st[index].quizz2 = float.Parse(Console.ReadLine());</w:t>
        </w:r>
        <w:r>
          <w:br/>
          <w:t>}</w:t>
        </w:r>
        <w:r>
          <w:br/>
          <w:t>else if (column_index == 5)</w:t>
        </w:r>
        <w:r>
          <w:br/>
          <w:t>{</w:t>
        </w:r>
        <w:r>
          <w:br/>
          <w:t>Console.Write("Enter student's assigment score:");</w:t>
        </w:r>
        <w:r>
          <w:br/>
          <w:t>st[index].assigment = float.Parse(Console.ReadLine());</w:t>
        </w:r>
        <w:r>
          <w:br/>
          <w:t>}</w:t>
        </w:r>
        <w:r>
          <w:br/>
          <w:t>else if (column_index == 6)</w:t>
        </w:r>
        <w:r>
          <w:br/>
          <w:t>{</w:t>
        </w:r>
        <w:r>
          <w:br/>
          <w:t>Console.Write("Enter student's mid term score:");</w:t>
        </w:r>
        <w:r>
          <w:br/>
          <w:t>st[index].midterm = float.Parse(Console.ReadLine());</w:t>
        </w:r>
        <w:r>
          <w:br/>
          <w:t>}</w:t>
        </w:r>
        <w:r>
          <w:br/>
          <w:t>else if (column_index == 7)</w:t>
        </w:r>
        <w:r>
          <w:br/>
        </w:r>
        <w:r>
          <w:lastRenderedPageBreak/>
          <w:t>{</w:t>
        </w:r>
        <w:r>
          <w:br/>
          <w:t>Console.Write("Enter student's final score:");</w:t>
        </w:r>
        <w:r>
          <w:br/>
          <w:t>st[index].final = float.Parse(Console.ReadLine());</w:t>
        </w:r>
        <w:r>
          <w:br/>
          <w:t>}</w:t>
        </w:r>
        <w:r>
          <w:br/>
          <w:t>else Console.WriteLine("Invalid column index");</w:t>
        </w:r>
        <w:r>
          <w:br/>
          <w:t>st[index].total = st[index].quizz1 + st[index].quizz2 + st[index].assigment + st[index].midterm + st[index].final;</w:t>
        </w:r>
        <w:r>
          <w:br/>
        </w:r>
        <w:r>
          <w:br/>
        </w:r>
        <w:r>
          <w:br/>
          <w:t>}</w:t>
        </w:r>
        <w:r>
          <w:br/>
          <w:t>else Console.WriteLine("The record deosn't exits.Check the ID and try again.");</w:t>
        </w:r>
        <w:r>
          <w:br/>
        </w:r>
        <w:r>
          <w:br/>
          <w:t>}</w:t>
        </w:r>
        <w:r>
          <w:br/>
        </w:r>
        <w:r>
          <w:br/>
        </w:r>
        <w:r>
          <w:br/>
          <w:t>//method to calculate average score</w:t>
        </w:r>
        <w:r>
          <w:br/>
          <w:t>static void average(student[] st, int itemcount)</w:t>
        </w:r>
        <w:r>
          <w:br/>
          <w:t>{</w:t>
        </w:r>
        <w:r>
          <w:br/>
          <w:t>string id;</w:t>
        </w:r>
        <w:r>
          <w:br/>
          <w:t>float avg=0;</w:t>
        </w:r>
        <w:r>
          <w:br/>
          <w:t>Console.Write("Enter students'ID:");</w:t>
        </w:r>
        <w:r>
          <w:br/>
          <w:t>id = Console.ReadLine();</w:t>
        </w:r>
        <w:r>
          <w:br/>
          <w:t>int index = search(st, id.ToString(),itemcount);</w:t>
        </w:r>
        <w:r>
          <w:br/>
          <w:t>if (index != -1 &amp;&amp; itemcount&gt;0)</w:t>
        </w:r>
        <w:r>
          <w:br/>
          <w:t>{</w:t>
        </w:r>
        <w:r>
          <w:br/>
          <w:t>st[index].total = st[index].quizz1 + st[index].quizz2 + st[index].assigment + st[index].midterm + st[index].final;</w:t>
        </w:r>
        <w:r>
          <w:br/>
          <w:t>avg = st[index].total /5;</w:t>
        </w:r>
        <w:r>
          <w:br/>
          <w:t>}</w:t>
        </w:r>
        <w:r>
          <w:br/>
        </w:r>
        <w:r>
          <w:br/>
          <w:t>Console.WriteLine("The average score is {0}.", avg);</w:t>
        </w:r>
        <w:r>
          <w:br/>
          <w:t>}</w:t>
        </w:r>
        <w:r>
          <w:br/>
          <w:t xml:space="preserve">//method to show max total score </w:t>
        </w:r>
        <w:r>
          <w:br/>
          <w:t>static void showmax(student[] st, int itemcount)</w:t>
        </w:r>
        <w:r>
          <w:br/>
          <w:t>{</w:t>
        </w:r>
        <w:r>
          <w:br/>
          <w:t>float max = st[0].total;</w:t>
        </w:r>
        <w:r>
          <w:br/>
          <w:t>int index=0;</w:t>
        </w:r>
        <w:r>
          <w:br/>
          <w:t>Console.WriteLine(itemcount);</w:t>
        </w:r>
        <w:r>
          <w:br/>
          <w:t>if (itemcount &gt;= 2)</w:t>
        </w:r>
        <w:r>
          <w:br/>
          <w:t>{</w:t>
        </w:r>
        <w:r>
          <w:br/>
        </w:r>
        <w:r>
          <w:lastRenderedPageBreak/>
          <w:br/>
          <w:t>for (int j = 0; j &lt; itemcount-1; ++j)</w:t>
        </w:r>
        <w:r>
          <w:br/>
          <w:t>if (max &lt; st[j+1].total) {</w:t>
        </w:r>
        <w:r>
          <w:br/>
          <w:t>max = st[j+1].total;</w:t>
        </w:r>
        <w:r>
          <w:br/>
          <w:t>index = j+1;</w:t>
        </w:r>
        <w:r>
          <w:br/>
        </w:r>
        <w:r>
          <w:br/>
          <w:t>}</w:t>
        </w:r>
        <w:r>
          <w:br/>
        </w:r>
        <w:r>
          <w:br/>
        </w:r>
        <w:r>
          <w:br/>
          <w:t>}</w:t>
        </w:r>
        <w:r>
          <w:br/>
        </w:r>
        <w:r>
          <w:br/>
          <w:t>else if (itemcount == 1)</w:t>
        </w:r>
        <w:r>
          <w:br/>
          <w:t>{</w:t>
        </w:r>
        <w:r>
          <w:br/>
          <w:t>index = 0;</w:t>
        </w:r>
        <w:r>
          <w:br/>
          <w:t>max = st[0].total;</w:t>
        </w:r>
        <w:r>
          <w:br/>
          <w:t>}</w:t>
        </w:r>
        <w:r>
          <w:br/>
        </w:r>
        <w:r>
          <w:br/>
        </w:r>
        <w:r>
          <w:br/>
          <w:t>else Console.WriteLine("Not record found!");</w:t>
        </w:r>
        <w:r>
          <w:br/>
        </w:r>
        <w:r>
          <w:br/>
          <w:t>if (index != -1) Console.WriteLine("The student with ID:{0} gets the highest score {1}.", st[index].stnumber, max);</w:t>
        </w:r>
        <w:r>
          <w:br/>
        </w:r>
        <w:r>
          <w:br/>
        </w:r>
        <w:r>
          <w:br/>
          <w:t>}</w:t>
        </w:r>
        <w:r>
          <w:br/>
          <w:t>//method to show min total score</w:t>
        </w:r>
        <w:r>
          <w:br/>
          <w:t>static void showmin(student[] st, int itemcount)</w:t>
        </w:r>
        <w:r>
          <w:br/>
          <w:t>{</w:t>
        </w:r>
        <w:r>
          <w:br/>
        </w:r>
        <w:r>
          <w:br/>
          <w:t>float min = st[0].total;</w:t>
        </w:r>
        <w:r>
          <w:br/>
          <w:t>int index = 0;</w:t>
        </w:r>
        <w:r>
          <w:br/>
          <w:t>if (itemcount &gt;= 2)</w:t>
        </w:r>
        <w:r>
          <w:br/>
          <w:t>{</w:t>
        </w:r>
        <w:r>
          <w:br/>
          <w:t>for (int j = 0; j &lt; itemcount-1; ++j)</w:t>
        </w:r>
        <w:r>
          <w:br/>
          <w:t>if (min &gt; st[j+1].total)</w:t>
        </w:r>
        <w:r>
          <w:br/>
          <w:t>{</w:t>
        </w:r>
        <w:r>
          <w:br/>
          <w:t>min = st[j+1].total;</w:t>
        </w:r>
        <w:r>
          <w:br/>
          <w:t>index = j+1;</w:t>
        </w:r>
        <w:r>
          <w:br/>
        </w:r>
        <w:r>
          <w:br/>
          <w:t>}</w:t>
        </w:r>
        <w:r>
          <w:br/>
        </w:r>
        <w:r>
          <w:lastRenderedPageBreak/>
          <w:br/>
        </w:r>
        <w:r>
          <w:br/>
        </w:r>
        <w:r>
          <w:br/>
          <w:t>}</w:t>
        </w:r>
        <w:r>
          <w:br/>
        </w:r>
        <w:r>
          <w:br/>
          <w:t>else if (itemcount == 1)</w:t>
        </w:r>
        <w:r>
          <w:br/>
          <w:t>{</w:t>
        </w:r>
        <w:r>
          <w:br/>
          <w:t>index = 0;</w:t>
        </w:r>
        <w:r>
          <w:br/>
          <w:t>min = st[0].total;</w:t>
        </w:r>
        <w:r>
          <w:br/>
          <w:t>}</w:t>
        </w:r>
        <w:r>
          <w:br/>
          <w:t>else Console.WriteLine("No record found!");</w:t>
        </w:r>
        <w:r>
          <w:br/>
        </w:r>
        <w:r>
          <w:br/>
          <w:t>if (index != -1) Console.WriteLine("The student with ID:{0} gets the lowest score {1}.", st[index].stnumber, min);</w:t>
        </w:r>
        <w:r>
          <w:br/>
        </w:r>
        <w:r>
          <w:br/>
        </w:r>
        <w:r>
          <w:br/>
          <w:t>}</w:t>
        </w:r>
        <w:r>
          <w:br/>
          <w:t>//method to find record</w:t>
        </w:r>
        <w:r>
          <w:br/>
          <w:t>static void find(student[] st, int itemcount)</w:t>
        </w:r>
        <w:r>
          <w:br/>
          <w:t>{</w:t>
        </w:r>
        <w:r>
          <w:br/>
          <w:t>string id;</w:t>
        </w:r>
        <w:r>
          <w:br/>
          <w:t>Console.Write("Enter student's ID:");</w:t>
        </w:r>
        <w:r>
          <w:br/>
          <w:t>id=Console.ReadLine();</w:t>
        </w:r>
        <w:r>
          <w:br/>
        </w:r>
        <w:r>
          <w:br/>
          <w:t>int index=search(st,id.ToString(),itemcount);</w:t>
        </w:r>
        <w:r>
          <w:br/>
          <w:t>if (index != -1)</w:t>
        </w:r>
        <w:r>
          <w:br/>
          <w:t>{</w:t>
        </w:r>
        <w:r>
          <w:br/>
          <w:t>Console.Write("{0,-5}{1,-20}{2,-5}", st[index].stnumber, st[index].stname, st[index].sex);</w:t>
        </w:r>
        <w:r>
          <w:br/>
        </w:r>
        <w:r>
          <w:br/>
          <w:t>Console.Write("{0,-5}{1,-5}{2,-5}", st[index].quizz1, st[index].quizz2, st[index].assigment);</w:t>
        </w:r>
        <w:r>
          <w:br/>
        </w:r>
        <w:r>
          <w:br/>
          <w:t>Console.Write("{0,-5}{1,-5}{2,-5}", st[index].midterm, st[index].final, st[index].total);</w:t>
        </w:r>
        <w:r>
          <w:br/>
          <w:t xml:space="preserve">Console.WriteLine(); </w:t>
        </w:r>
        <w:r>
          <w:br/>
        </w:r>
        <w:r>
          <w:br/>
          <w:t>}</w:t>
        </w:r>
        <w:r>
          <w:br/>
          <w:t>else Console.WriteLine("The record doesn't exits.");</w:t>
        </w:r>
        <w:r>
          <w:br/>
        </w:r>
        <w:r>
          <w:br/>
        </w:r>
        <w:r>
          <w:lastRenderedPageBreak/>
          <w:t>}</w:t>
        </w:r>
        <w:r>
          <w:br/>
        </w:r>
        <w:r>
          <w:br/>
        </w:r>
        <w:r>
          <w:br/>
          <w:t>//method to sort records by total score</w:t>
        </w:r>
        <w:r>
          <w:br/>
          <w:t>static void bubblesort(student[] dataset, int n)</w:t>
        </w:r>
        <w:r>
          <w:br/>
          <w:t>{</w:t>
        </w:r>
        <w:r>
          <w:br/>
          <w:t>int i, j;</w:t>
        </w:r>
        <w:r>
          <w:br/>
          <w:t>for (i = 0; i &lt; n; i++)</w:t>
        </w:r>
        <w:r>
          <w:br/>
          <w:t>for (j = n - 1; j &gt; i; j--)</w:t>
        </w:r>
        <w:r>
          <w:br/>
          <w:t>if (dataset[j].total &lt; dataset[j - 1].total )</w:t>
        </w:r>
        <w:r>
          <w:br/>
          <w:t>{</w:t>
        </w:r>
        <w:r>
          <w:br/>
          <w:t>student temp = dataset[j];</w:t>
        </w:r>
        <w:r>
          <w:br/>
          <w:t>dataset[j] = dataset[j - 1];</w:t>
        </w:r>
        <w:r>
          <w:br/>
          <w:t>dataset[j - 1] = temp;</w:t>
        </w:r>
        <w:r>
          <w:br/>
          <w:t>}</w:t>
        </w:r>
        <w:r>
          <w:br/>
        </w:r>
        <w:r>
          <w:br/>
          <w:t>}</w:t>
        </w:r>
        <w:r>
          <w:br/>
          <w:t>//method to clean deleted record</w:t>
        </w:r>
        <w:r>
          <w:br/>
          <w:t>static void clean(student[] st,int index)</w:t>
        </w:r>
        <w:r>
          <w:br/>
          <w:t>{</w:t>
        </w:r>
        <w:r>
          <w:br/>
          <w:t>st[index].stnumber = null;</w:t>
        </w:r>
        <w:r>
          <w:br/>
          <w:t>st[index].stname = null;</w:t>
        </w:r>
        <w:r>
          <w:br/>
          <w:t>st[index].sex = null;</w:t>
        </w:r>
        <w:r>
          <w:br/>
          <w:t>st[index].quizz1 = 0;</w:t>
        </w:r>
        <w:r>
          <w:br/>
          <w:t>st[index].quizz2 = 0;</w:t>
        </w:r>
        <w:r>
          <w:br/>
          <w:t>st[index].assigment = 0;</w:t>
        </w:r>
        <w:r>
          <w:br/>
          <w:t>st[index].midterm = 0;</w:t>
        </w:r>
        <w:r>
          <w:br/>
          <w:t>st[index].final = 0;</w:t>
        </w:r>
        <w:r>
          <w:br/>
          <w:t>st[index].total = 0;</w:t>
        </w:r>
        <w:r>
          <w:br/>
        </w:r>
        <w:r>
          <w:br/>
          <w:t>}</w:t>
        </w:r>
        <w:r>
          <w:br/>
        </w:r>
        <w:r>
          <w:br/>
        </w:r>
        <w:r>
          <w:br/>
          <w:t>}</w:t>
        </w:r>
        <w:r>
          <w:br/>
          <w:t>}</w:t>
        </w:r>
      </w:ins>
    </w:p>
    <w:p w:rsidR="0021592E" w:rsidRDefault="0021592E"/>
    <w:p w:rsidR="000550D5" w:rsidRDefault="000550D5"/>
    <w:p w:rsidR="000550D5" w:rsidRDefault="000550D5" w:rsidP="000550D5">
      <w:pPr>
        <w:pStyle w:val="Heading2"/>
        <w:rPr>
          <w:sz w:val="36"/>
          <w:szCs w:val="36"/>
        </w:rPr>
      </w:pPr>
      <w:r>
        <w:lastRenderedPageBreak/>
        <w:t>C# String: English Word Prefix game</w:t>
      </w:r>
    </w:p>
    <w:p w:rsidR="000550D5" w:rsidRDefault="000550D5" w:rsidP="000550D5">
      <w:pPr>
        <w:rPr>
          <w:sz w:val="28"/>
          <w:szCs w:val="28"/>
        </w:rPr>
      </w:pPr>
      <w:r>
        <w:rPr>
          <w:rFonts w:ascii="Times New Roman" w:hAnsi="Times New Roman" w:cs="Times New Roman"/>
          <w:sz w:val="28"/>
          <w:szCs w:val="28"/>
        </w:rPr>
        <w:t>﻿</w:t>
      </w:r>
    </w:p>
    <w:p w:rsidR="000550D5" w:rsidRDefault="000550D5" w:rsidP="000550D5">
      <w:pPr>
        <w:pStyle w:val="NormalWeb"/>
        <w:rPr>
          <w:ins w:id="707" w:author="Unknown"/>
        </w:rPr>
      </w:pPr>
      <w:r>
        <w:pict/>
      </w:r>
      <w:r>
        <w:pict/>
      </w:r>
      <w:r>
        <w:pict/>
      </w:r>
      <w:r>
        <w:pict/>
      </w:r>
      <w:r>
        <w:pict/>
      </w:r>
      <w:r>
        <w:pict/>
      </w:r>
      <w:r>
        <w:pict/>
      </w:r>
      <w:ins w:id="708" w:author="Unknown">
        <w:r>
          <w:rPr>
            <w:rStyle w:val="Strong"/>
          </w:rPr>
          <w:t>Exercise:</w:t>
        </w:r>
        <w:r>
          <w:t xml:space="preserve"> Write a C# program create a simple English Word Prefix game. The program starts the first two questions by asking the user to guess the answer of each question. The answers are collected and report is produced. The report should show a list of words, prefixes, and descriptions. See the sample screen shot below:</w:t>
        </w:r>
      </w:ins>
    </w:p>
    <w:p w:rsidR="000550D5" w:rsidRDefault="000550D5" w:rsidP="000550D5">
      <w:pPr>
        <w:pStyle w:val="NormalWeb"/>
        <w:rPr>
          <w:ins w:id="709" w:author="Unknown"/>
        </w:rPr>
      </w:pPr>
      <w:r>
        <w:rPr>
          <w:noProof/>
        </w:rPr>
        <w:drawing>
          <wp:inline distT="0" distB="0" distL="0" distR="0">
            <wp:extent cx="5229225" cy="2857500"/>
            <wp:effectExtent l="0" t="0" r="9525" b="0"/>
            <wp:docPr id="5" name="Picture 5" descr="C# English word prefix 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C# English word prefix g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2857500"/>
                    </a:xfrm>
                    <a:prstGeom prst="rect">
                      <a:avLst/>
                    </a:prstGeom>
                    <a:noFill/>
                    <a:ln>
                      <a:noFill/>
                    </a:ln>
                  </pic:spPr>
                </pic:pic>
              </a:graphicData>
            </a:graphic>
          </wp:inline>
        </w:drawing>
      </w:r>
    </w:p>
    <w:p w:rsidR="000550D5" w:rsidRDefault="000550D5" w:rsidP="000550D5">
      <w:pPr>
        <w:pStyle w:val="NormalWeb"/>
        <w:rPr>
          <w:ins w:id="710" w:author="Unknown"/>
        </w:rPr>
      </w:pPr>
      <w:ins w:id="711" w:author="Unknown">
        <w:r>
          <w:t>The program also allows the user to play the next words.</w:t>
        </w:r>
      </w:ins>
    </w:p>
    <w:p w:rsidR="000550D5" w:rsidRDefault="000550D5" w:rsidP="000550D5">
      <w:pPr>
        <w:pStyle w:val="NormalWeb"/>
        <w:rPr>
          <w:ins w:id="712" w:author="Unknown"/>
        </w:rPr>
      </w:pPr>
      <w:ins w:id="713" w:author="Unknown">
        <w:r>
          <w:rPr>
            <w:rStyle w:val="Strong"/>
          </w:rPr>
          <w:t xml:space="preserve">Solution: </w:t>
        </w:r>
      </w:ins>
    </w:p>
    <w:p w:rsidR="000550D5" w:rsidRDefault="000550D5" w:rsidP="000550D5">
      <w:pPr>
        <w:pStyle w:val="NormalWeb"/>
        <w:rPr>
          <w:ins w:id="714" w:author="Unknown"/>
        </w:rPr>
      </w:pPr>
      <w:ins w:id="715" w:author="Unknown">
        <w:r>
          <w:br/>
          <w:t>using System;</w:t>
        </w:r>
        <w:r>
          <w:br/>
          <w:t>using System.Collections.Generic;</w:t>
        </w:r>
        <w:r>
          <w:br/>
          <w:t>using System.Linq;</w:t>
        </w:r>
        <w:r>
          <w:br/>
          <w:t>using System.Text;</w:t>
        </w:r>
        <w:r>
          <w:br/>
        </w:r>
        <w:r>
          <w:br/>
          <w:t>namespace Projecttest</w:t>
        </w:r>
        <w:r>
          <w:br/>
          <w:t>{</w:t>
        </w:r>
        <w:r>
          <w:br/>
          <w:t>class Program</w:t>
        </w:r>
        <w:r>
          <w:br/>
          <w:t>{</w:t>
        </w:r>
        <w:r>
          <w:br/>
        </w:r>
        <w:r>
          <w:br/>
          <w:t>//main method</w:t>
        </w:r>
        <w:r>
          <w:br/>
        </w:r>
        <w:r>
          <w:lastRenderedPageBreak/>
          <w:t>static void Main(string[] args)</w:t>
        </w:r>
        <w:r>
          <w:br/>
          <w:t>{</w:t>
        </w:r>
        <w:r>
          <w:br/>
          <w:t>//Declaring multi-dimensional array to store words, prefixes, and descriptions</w:t>
        </w:r>
        <w:r>
          <w:br/>
          <w:t>//Each default answer is incorrect</w:t>
        </w:r>
        <w:r>
          <w:br/>
          <w:t>//we store 4 works, 4 prefixes, and 4 default answers</w:t>
        </w:r>
        <w:r>
          <w:br/>
          <w:t xml:space="preserve">string[,] terms=new string[4,3]; </w:t>
        </w:r>
        <w:r>
          <w:br/>
          <w:t>int row = 0;</w:t>
        </w:r>
        <w:r>
          <w:br/>
          <w:t>terms[row, 0] = "substring";</w:t>
        </w:r>
        <w:r>
          <w:br/>
          <w:t>terms[row, 1] = "sub";</w:t>
        </w:r>
        <w:r>
          <w:br/>
          <w:t>terms[row, 2] = "incorrent";</w:t>
        </w:r>
        <w:r>
          <w:br/>
          <w:t>row++;</w:t>
        </w:r>
        <w:r>
          <w:br/>
        </w:r>
        <w:r>
          <w:br/>
          <w:t>terms[row, 0] = "hypertext";</w:t>
        </w:r>
        <w:r>
          <w:br/>
          <w:t>terms[row, 1] = "hyper";</w:t>
        </w:r>
        <w:r>
          <w:br/>
          <w:t>terms[row, 2] = "incorrent";</w:t>
        </w:r>
        <w:r>
          <w:br/>
        </w:r>
        <w:r>
          <w:br/>
          <w:t>row++;</w:t>
        </w:r>
        <w:r>
          <w:br/>
        </w:r>
        <w:r>
          <w:br/>
          <w:t>terms[row, 0] = "antivirus";</w:t>
        </w:r>
        <w:r>
          <w:br/>
          <w:t>terms[row, 1] = "anti";</w:t>
        </w:r>
        <w:r>
          <w:br/>
          <w:t>terms[row, 2] = "incorrent";</w:t>
        </w:r>
        <w:r>
          <w:br/>
        </w:r>
        <w:r>
          <w:br/>
          <w:t>row++;</w:t>
        </w:r>
        <w:r>
          <w:br/>
        </w:r>
        <w:r>
          <w:br/>
          <w:t>terms[row, 0] = "immutable";</w:t>
        </w:r>
        <w:r>
          <w:br/>
          <w:t>terms[row, 1] = "im";</w:t>
        </w:r>
        <w:r>
          <w:br/>
          <w:t>terms[row, 2] = "incorrent";</w:t>
        </w:r>
        <w:r>
          <w:br/>
          <w:t xml:space="preserve">//play the first two words </w:t>
        </w:r>
        <w:r>
          <w:br/>
          <w:t>int numrows = 0;</w:t>
        </w:r>
        <w:r>
          <w:br/>
          <w:t>playnext(terms, numrows );</w:t>
        </w:r>
        <w:r>
          <w:br/>
          <w:t>//allow the user to play the next two words</w:t>
        </w:r>
        <w:r>
          <w:br/>
          <w:t>Console.Write("Next? press y for next play:");</w:t>
        </w:r>
        <w:r>
          <w:br/>
          <w:t>string next = Console.ReadLine();</w:t>
        </w:r>
        <w:r>
          <w:br/>
          <w:t>if (next.CompareTo("y") == 0)</w:t>
        </w:r>
        <w:r>
          <w:br/>
          <w:t>{</w:t>
        </w:r>
        <w:r>
          <w:br/>
          <w:t>  Console.Clear();//clear screen</w:t>
        </w:r>
        <w:r>
          <w:br/>
          <w:t>  numrows+=2;</w:t>
        </w:r>
        <w:r>
          <w:br/>
          <w:t>  playnext(terms, numrows);</w:t>
        </w:r>
        <w:r>
          <w:br/>
          <w:t>}</w:t>
        </w:r>
        <w:r>
          <w:br/>
        </w:r>
        <w:r>
          <w:br/>
        </w:r>
        <w:r>
          <w:lastRenderedPageBreak/>
          <w:br/>
          <w:t>Console.ReadLine();</w:t>
        </w:r>
        <w:r>
          <w:br/>
        </w:r>
        <w:r>
          <w:br/>
        </w:r>
        <w:r>
          <w:br/>
          <w:t>}</w:t>
        </w:r>
        <w:r>
          <w:br/>
        </w:r>
        <w:r>
          <w:br/>
          <w:t>static void playnext(string[,] terms, int rows)</w:t>
        </w:r>
        <w:r>
          <w:br/>
          <w:t>{</w:t>
        </w:r>
        <w:r>
          <w:br/>
          <w:t> Console.WriteLine(".............................................................")</w:t>
        </w:r>
        <w:r>
          <w:br/>
          <w:t>Console.WriteLine("\t\t\tENGLISH WORD PREFIX GAME");</w:t>
        </w:r>
        <w:r>
          <w:br/>
          <w:t>Console.WriteLine(".............................................................");</w:t>
        </w:r>
        <w:r>
          <w:br/>
          <w:t>//collect answer and make comparison then update the array</w:t>
        </w:r>
        <w:r>
          <w:br/>
          <w:t>for (int i = rows; i &lt;rows+2 ; i++)</w:t>
        </w:r>
        <w:r>
          <w:br/>
          <w:t>{</w:t>
        </w:r>
        <w:r>
          <w:br/>
          <w:t>  Console.Write("What is the correct prefix of {0}:", terms[i, 0]);</w:t>
        </w:r>
        <w:r>
          <w:br/>
          <w:t>  string ans = Console.ReadLine();</w:t>
        </w:r>
        <w:r>
          <w:br/>
          <w:t>  if (terms[i, 1].ToLower().CompareTo(ans.ToString().ToLower()) == 0)</w:t>
        </w:r>
        <w:r>
          <w:br/>
          <w:t>    terms[i, 2] = "correct";</w:t>
        </w:r>
        <w:r>
          <w:br/>
          <w:t>  Console.WriteLine();</w:t>
        </w:r>
        <w:r>
          <w:br/>
        </w:r>
        <w:r>
          <w:br/>
        </w:r>
        <w:r>
          <w:br/>
          <w:t>}</w:t>
        </w:r>
      </w:ins>
    </w:p>
    <w:p w:rsidR="000550D5" w:rsidRDefault="000550D5" w:rsidP="000550D5">
      <w:pPr>
        <w:pStyle w:val="NormalWeb"/>
        <w:rPr>
          <w:ins w:id="716" w:author="Unknown"/>
        </w:rPr>
      </w:pPr>
      <w:ins w:id="717" w:author="Unknown">
        <w:r>
          <w:br/>
          <w:t>//Print report</w:t>
        </w:r>
        <w:r>
          <w:br/>
          <w:t>Console.WriteLine("CHECK YOUR ANSWERS");</w:t>
        </w:r>
        <w:r>
          <w:br/>
          <w:t>Console.WriteLine("=============================================");</w:t>
        </w:r>
        <w:r>
          <w:br/>
          <w:t>Console.WriteLine("Word\t\tPrefix\tDescription");</w:t>
        </w:r>
        <w:r>
          <w:br/>
          <w:t>Console.WriteLine("=============================================");</w:t>
        </w:r>
        <w:r>
          <w:br/>
        </w:r>
        <w:r>
          <w:br/>
          <w:t>for (int i = rows; i &lt; rows+2; i++)</w:t>
        </w:r>
        <w:r>
          <w:br/>
          <w:t> {</w:t>
        </w:r>
        <w:r>
          <w:br/>
          <w:t>   for (int j = 0; j &lt; 3; j++)</w:t>
        </w:r>
        <w:r>
          <w:br/>
          <w:t>  Console.Write("{0}\t", terms[i, j]);</w:t>
        </w:r>
        <w:r>
          <w:br/>
          <w:t>  Console.WriteLine();</w:t>
        </w:r>
        <w:r>
          <w:br/>
          <w:t>}</w:t>
        </w:r>
        <w:r>
          <w:br/>
          <w:t>}</w:t>
        </w:r>
        <w:r>
          <w:br/>
        </w:r>
        <w:r>
          <w:br/>
        </w:r>
        <w:r>
          <w:lastRenderedPageBreak/>
          <w:t>}</w:t>
        </w:r>
        <w:r>
          <w:br/>
        </w:r>
        <w:r>
          <w:br/>
          <w:t>}</w:t>
        </w:r>
      </w:ins>
    </w:p>
    <w:p w:rsidR="000550D5" w:rsidRDefault="000550D5"/>
    <w:p w:rsidR="00F40ED8" w:rsidRDefault="00F40ED8"/>
    <w:p w:rsidR="00F40ED8" w:rsidRDefault="00F40ED8" w:rsidP="00F40ED8">
      <w:pPr>
        <w:pStyle w:val="Heading2"/>
        <w:rPr>
          <w:sz w:val="36"/>
          <w:szCs w:val="36"/>
        </w:rPr>
      </w:pPr>
      <w:r>
        <w:t>C# OOP: Singly Linked List</w:t>
      </w:r>
    </w:p>
    <w:p w:rsidR="00F40ED8" w:rsidRDefault="00F40ED8" w:rsidP="00F40ED8">
      <w:pPr>
        <w:rPr>
          <w:sz w:val="28"/>
          <w:szCs w:val="28"/>
        </w:rPr>
      </w:pPr>
      <w:r>
        <w:rPr>
          <w:rFonts w:ascii="Times New Roman" w:hAnsi="Times New Roman" w:cs="Times New Roman"/>
          <w:sz w:val="28"/>
          <w:szCs w:val="28"/>
        </w:rPr>
        <w:t>﻿</w:t>
      </w:r>
    </w:p>
    <w:p w:rsidR="00F40ED8" w:rsidRDefault="00F40ED8" w:rsidP="00F40ED8">
      <w:pPr>
        <w:pStyle w:val="NormalWeb"/>
        <w:rPr>
          <w:ins w:id="718" w:author="Unknown"/>
        </w:rPr>
      </w:pPr>
      <w:r>
        <w:pict/>
      </w:r>
      <w:r>
        <w:pict/>
      </w:r>
      <w:r>
        <w:pict/>
      </w:r>
      <w:r>
        <w:pict/>
      </w:r>
      <w:r>
        <w:pict/>
      </w:r>
      <w:r>
        <w:pict/>
      </w:r>
      <w:r>
        <w:pict/>
      </w:r>
      <w:ins w:id="719" w:author="Unknown">
        <w:r>
          <w:rPr>
            <w:rStyle w:val="Strong"/>
          </w:rPr>
          <w:t xml:space="preserve">Exercise: </w:t>
        </w:r>
        <w:r>
          <w:t>By using C# objected-oriented concept, create a singly linked list.</w:t>
        </w:r>
      </w:ins>
    </w:p>
    <w:p w:rsidR="00F40ED8" w:rsidRDefault="00F40ED8" w:rsidP="00F40ED8">
      <w:pPr>
        <w:pStyle w:val="NormalWeb"/>
        <w:rPr>
          <w:ins w:id="720" w:author="Unknown"/>
        </w:rPr>
      </w:pPr>
      <w:ins w:id="721" w:author="Unknown">
        <w:r>
          <w:t xml:space="preserve">The singly linked list is a chain of its item. Each item </w:t>
        </w:r>
        <w:proofErr w:type="gramStart"/>
        <w:r>
          <w:t>contain</w:t>
        </w:r>
        <w:proofErr w:type="gramEnd"/>
        <w:r>
          <w:t xml:space="preserve"> two parts--data and a link. The data part is to store information and the link part of an item is used to point or to store the address of the next item.</w:t>
        </w:r>
      </w:ins>
    </w:p>
    <w:p w:rsidR="00F40ED8" w:rsidRDefault="00F40ED8" w:rsidP="00F40ED8">
      <w:pPr>
        <w:pStyle w:val="NormalWeb"/>
        <w:rPr>
          <w:ins w:id="722" w:author="Unknown"/>
        </w:rPr>
      </w:pPr>
      <w:r>
        <w:rPr>
          <w:noProof/>
        </w:rPr>
        <w:drawing>
          <wp:inline distT="0" distB="0" distL="0" distR="0">
            <wp:extent cx="3695700" cy="1019175"/>
            <wp:effectExtent l="0" t="0" r="0" b="9525"/>
            <wp:docPr id="7" name="Picture 7" descr="C sing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C single linked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019175"/>
                    </a:xfrm>
                    <a:prstGeom prst="rect">
                      <a:avLst/>
                    </a:prstGeom>
                    <a:noFill/>
                    <a:ln>
                      <a:noFill/>
                    </a:ln>
                  </pic:spPr>
                </pic:pic>
              </a:graphicData>
            </a:graphic>
          </wp:inline>
        </w:drawing>
      </w:r>
    </w:p>
    <w:p w:rsidR="00F40ED8" w:rsidRDefault="00F40ED8" w:rsidP="00F40ED8">
      <w:pPr>
        <w:pStyle w:val="NormalWeb"/>
        <w:rPr>
          <w:ins w:id="723" w:author="Unknown"/>
        </w:rPr>
      </w:pPr>
      <w:ins w:id="724" w:author="Unknown">
        <w:r>
          <w:t>You are going to build a singly linked list that has two links--</w:t>
        </w:r>
        <w:proofErr w:type="gramStart"/>
        <w:r>
          <w:t>one(</w:t>
        </w:r>
        <w:proofErr w:type="gramEnd"/>
        <w:r>
          <w:t>pfirst) links to the first item of the list and another one(plast) point to the last item of the list. The program also provides a menu of choices that a user can use do some operations on the linked list data structure.</w:t>
        </w:r>
      </w:ins>
    </w:p>
    <w:p w:rsidR="00F40ED8" w:rsidRDefault="00F40ED8" w:rsidP="00F40ED8">
      <w:pPr>
        <w:pStyle w:val="NormalWeb"/>
        <w:rPr>
          <w:ins w:id="725" w:author="Unknown"/>
        </w:rPr>
      </w:pPr>
      <w:r>
        <w:rPr>
          <w:noProof/>
        </w:rPr>
        <w:drawing>
          <wp:inline distT="0" distB="0" distL="0" distR="0">
            <wp:extent cx="5114925" cy="1571625"/>
            <wp:effectExtent l="0" t="0" r="9525" b="9525"/>
            <wp:docPr id="6" name="Picture 6" descr="C linkedlist opera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 linkedlist operations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1571625"/>
                    </a:xfrm>
                    <a:prstGeom prst="rect">
                      <a:avLst/>
                    </a:prstGeom>
                    <a:noFill/>
                    <a:ln>
                      <a:noFill/>
                    </a:ln>
                  </pic:spPr>
                </pic:pic>
              </a:graphicData>
            </a:graphic>
          </wp:inline>
        </w:drawing>
      </w:r>
      <w:ins w:id="726" w:author="Unknown">
        <w:r>
          <w:t> </w:t>
        </w:r>
      </w:ins>
    </w:p>
    <w:p w:rsidR="00F40ED8" w:rsidRDefault="00F40ED8" w:rsidP="00F40ED8">
      <w:pPr>
        <w:pStyle w:val="NormalWeb"/>
        <w:rPr>
          <w:ins w:id="727" w:author="Unknown"/>
        </w:rPr>
      </w:pPr>
      <w:ins w:id="728" w:author="Unknown">
        <w:r>
          <w:rPr>
            <w:rStyle w:val="Strong"/>
          </w:rPr>
          <w:t xml:space="preserve">Solution: </w:t>
        </w:r>
        <w:r>
          <w:t>To keep the solution simple, we divide it in to different steps as you see their links on the right menu.</w:t>
        </w:r>
      </w:ins>
    </w:p>
    <w:p w:rsidR="00F40ED8" w:rsidRDefault="00F40ED8"/>
    <w:p w:rsidR="00F40ED8" w:rsidRDefault="00F40ED8"/>
    <w:p w:rsidR="00F40ED8" w:rsidRDefault="00F40ED8" w:rsidP="00F40ED8">
      <w:pPr>
        <w:pStyle w:val="Heading2"/>
        <w:rPr>
          <w:sz w:val="36"/>
          <w:szCs w:val="36"/>
        </w:rPr>
      </w:pPr>
      <w:r>
        <w:t>C# OOP: Singly Linked List</w:t>
      </w:r>
    </w:p>
    <w:p w:rsidR="00F40ED8" w:rsidRDefault="00F40ED8" w:rsidP="00F40ED8">
      <w:pPr>
        <w:rPr>
          <w:sz w:val="28"/>
          <w:szCs w:val="28"/>
        </w:rPr>
      </w:pPr>
      <w:r>
        <w:rPr>
          <w:rFonts w:ascii="Times New Roman" w:hAnsi="Times New Roman" w:cs="Times New Roman"/>
          <w:sz w:val="28"/>
          <w:szCs w:val="28"/>
        </w:rPr>
        <w:t>﻿</w:t>
      </w:r>
    </w:p>
    <w:p w:rsidR="00F40ED8" w:rsidRDefault="00F40ED8" w:rsidP="00F40ED8">
      <w:pPr>
        <w:pStyle w:val="Heading3"/>
        <w:rPr>
          <w:ins w:id="729"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730" w:author="Unknown">
        <w:r>
          <w:t>Element of singly linked list</w:t>
        </w:r>
      </w:ins>
    </w:p>
    <w:p w:rsidR="00F40ED8" w:rsidRDefault="00F40ED8" w:rsidP="00F40ED8">
      <w:pPr>
        <w:pStyle w:val="NormalWeb"/>
        <w:rPr>
          <w:ins w:id="731" w:author="Unknown"/>
        </w:rPr>
      </w:pPr>
      <w:ins w:id="732" w:author="Unknown">
        <w:r>
          <w:rPr>
            <w:rStyle w:val="Strong"/>
          </w:rPr>
          <w:t xml:space="preserve">Step 1: </w:t>
        </w:r>
        <w:r>
          <w:t>Define element of the singly linked list</w:t>
        </w:r>
      </w:ins>
    </w:p>
    <w:p w:rsidR="00F40ED8" w:rsidRDefault="00F40ED8" w:rsidP="00F40ED8">
      <w:pPr>
        <w:pStyle w:val="NormalWeb"/>
        <w:rPr>
          <w:ins w:id="733" w:author="Unknown"/>
        </w:rPr>
      </w:pPr>
      <w:ins w:id="734" w:author="Unknown">
        <w:r>
          <w:t>The linked list element has two parts--data and a link. Therefore, we define the the element of the linked list by using a class that has two members--data and next link.</w:t>
        </w:r>
      </w:ins>
    </w:p>
    <w:p w:rsidR="00F40ED8" w:rsidRDefault="00F40ED8" w:rsidP="00F40ED8">
      <w:pPr>
        <w:pStyle w:val="NormalWeb"/>
        <w:rPr>
          <w:ins w:id="735" w:author="Unknown"/>
        </w:rPr>
      </w:pPr>
      <w:r>
        <w:rPr>
          <w:noProof/>
        </w:rPr>
        <w:drawing>
          <wp:inline distT="0" distB="0" distL="0" distR="0">
            <wp:extent cx="3829050" cy="1905000"/>
            <wp:effectExtent l="0" t="0" r="0" b="0"/>
            <wp:docPr id="8" name="Picture 8" descr="C sing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 single linked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1905000"/>
                    </a:xfrm>
                    <a:prstGeom prst="rect">
                      <a:avLst/>
                    </a:prstGeom>
                    <a:noFill/>
                    <a:ln>
                      <a:noFill/>
                    </a:ln>
                  </pic:spPr>
                </pic:pic>
              </a:graphicData>
            </a:graphic>
          </wp:inline>
        </w:drawing>
      </w:r>
    </w:p>
    <w:p w:rsidR="00F40ED8" w:rsidRDefault="00F40ED8" w:rsidP="00F40ED8">
      <w:pPr>
        <w:pStyle w:val="NormalWeb"/>
        <w:rPr>
          <w:ins w:id="736" w:author="Unknown"/>
        </w:rPr>
      </w:pPr>
      <w:ins w:id="737" w:author="Unknown">
        <w:r>
          <w:t>//C# code to define list element</w:t>
        </w:r>
      </w:ins>
    </w:p>
    <w:p w:rsidR="00F40ED8" w:rsidRDefault="00F40ED8" w:rsidP="00F40ED8">
      <w:pPr>
        <w:pStyle w:val="NormalWeb"/>
        <w:rPr>
          <w:ins w:id="738" w:author="Unknown"/>
        </w:rPr>
      </w:pPr>
      <w:ins w:id="739" w:author="Unknown">
        <w:r>
          <w:t>//List element class</w:t>
        </w:r>
        <w:r>
          <w:br/>
          <w:t>class ListNode&lt;T&gt; //T is the generic type.</w:t>
        </w:r>
        <w:r>
          <w:br/>
          <w:t>{</w:t>
        </w:r>
        <w:r>
          <w:br/>
        </w:r>
        <w:proofErr w:type="gramStart"/>
        <w:r>
          <w:t>public</w:t>
        </w:r>
        <w:proofErr w:type="gramEnd"/>
        <w:r>
          <w:t xml:space="preserve"> ListNode(T elem) { val = elem;next = null; }</w:t>
        </w:r>
        <w:r>
          <w:br/>
          <w:t>public T val; //element data</w:t>
        </w:r>
        <w:r>
          <w:br/>
          <w:t>public ListNode&lt;T&gt; next;//next link</w:t>
        </w:r>
        <w:r>
          <w:br/>
          <w:t>}</w:t>
        </w:r>
      </w:ins>
    </w:p>
    <w:p w:rsidR="00F40ED8" w:rsidRDefault="00F40ED8"/>
    <w:p w:rsidR="002357D0" w:rsidRDefault="002357D0"/>
    <w:p w:rsidR="002357D0" w:rsidRDefault="002357D0" w:rsidP="002357D0">
      <w:pPr>
        <w:pStyle w:val="Heading2"/>
        <w:rPr>
          <w:sz w:val="36"/>
          <w:szCs w:val="36"/>
        </w:rPr>
      </w:pPr>
      <w:r>
        <w:t>C# OOP: Singly Linked List</w:t>
      </w:r>
    </w:p>
    <w:p w:rsidR="002357D0" w:rsidRDefault="002357D0" w:rsidP="002357D0">
      <w:pPr>
        <w:rPr>
          <w:sz w:val="28"/>
          <w:szCs w:val="28"/>
        </w:rPr>
      </w:pPr>
      <w:r>
        <w:rPr>
          <w:rFonts w:ascii="Times New Roman" w:hAnsi="Times New Roman" w:cs="Times New Roman"/>
          <w:sz w:val="28"/>
          <w:szCs w:val="28"/>
        </w:rPr>
        <w:t>﻿</w:t>
      </w:r>
    </w:p>
    <w:p w:rsidR="002357D0" w:rsidRDefault="002357D0" w:rsidP="002357D0">
      <w:pPr>
        <w:pStyle w:val="Heading3"/>
        <w:rPr>
          <w:ins w:id="740"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741" w:author="Unknown">
        <w:r>
          <w:t>Add element to list singly linked list</w:t>
        </w:r>
      </w:ins>
    </w:p>
    <w:p w:rsidR="002357D0" w:rsidRDefault="002357D0" w:rsidP="002357D0">
      <w:pPr>
        <w:pStyle w:val="NormalWeb"/>
        <w:rPr>
          <w:ins w:id="742" w:author="Unknown"/>
        </w:rPr>
      </w:pPr>
      <w:ins w:id="743" w:author="Unknown">
        <w:r>
          <w:rPr>
            <w:rStyle w:val="Strong"/>
          </w:rPr>
          <w:lastRenderedPageBreak/>
          <w:t xml:space="preserve">Step 2: </w:t>
        </w:r>
        <w:r>
          <w:t>Add an element to the linked list</w:t>
        </w:r>
      </w:ins>
    </w:p>
    <w:p w:rsidR="002357D0" w:rsidRDefault="002357D0" w:rsidP="002357D0">
      <w:pPr>
        <w:pStyle w:val="NormalWeb"/>
        <w:rPr>
          <w:ins w:id="744" w:author="Unknown"/>
        </w:rPr>
      </w:pPr>
      <w:ins w:id="745" w:author="Unknown">
        <w:r>
          <w:t>To add an element to the linked list, you need to consider 4 things:</w:t>
        </w:r>
      </w:ins>
    </w:p>
    <w:p w:rsidR="002357D0" w:rsidRDefault="002357D0" w:rsidP="002357D0">
      <w:pPr>
        <w:pStyle w:val="NormalWeb"/>
        <w:rPr>
          <w:ins w:id="746" w:author="Unknown"/>
        </w:rPr>
      </w:pPr>
      <w:ins w:id="747" w:author="Unknown">
        <w:r>
          <w:t>1. When the list is empty, to add a new element to the list, you only let the pfirst and plast links point to the new item. We mark the null value of link of an element by crossed lines.</w:t>
        </w:r>
      </w:ins>
    </w:p>
    <w:p w:rsidR="002357D0" w:rsidRDefault="002357D0" w:rsidP="002357D0">
      <w:pPr>
        <w:pStyle w:val="style12"/>
        <w:rPr>
          <w:ins w:id="748" w:author="Unknown"/>
        </w:rPr>
      </w:pPr>
      <w:r>
        <w:rPr>
          <w:noProof/>
        </w:rPr>
        <w:drawing>
          <wp:inline distT="0" distB="0" distL="0" distR="0">
            <wp:extent cx="3343275" cy="1428750"/>
            <wp:effectExtent l="0" t="0" r="9525" b="0"/>
            <wp:docPr id="12" name="Picture 12" descr="Add an item to the empt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Add an item to the empty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1428750"/>
                    </a:xfrm>
                    <a:prstGeom prst="rect">
                      <a:avLst/>
                    </a:prstGeom>
                    <a:noFill/>
                    <a:ln>
                      <a:noFill/>
                    </a:ln>
                  </pic:spPr>
                </pic:pic>
              </a:graphicData>
            </a:graphic>
          </wp:inline>
        </w:drawing>
      </w:r>
      <w:ins w:id="749" w:author="Unknown">
        <w:r>
          <w:t> </w:t>
        </w:r>
      </w:ins>
    </w:p>
    <w:p w:rsidR="002357D0" w:rsidRDefault="002357D0" w:rsidP="002357D0">
      <w:pPr>
        <w:pStyle w:val="NormalWeb"/>
        <w:rPr>
          <w:ins w:id="750" w:author="Unknown"/>
        </w:rPr>
      </w:pPr>
      <w:proofErr w:type="gramStart"/>
      <w:ins w:id="751" w:author="Unknown">
        <w:r>
          <w:t>2.If</w:t>
        </w:r>
        <w:proofErr w:type="gramEnd"/>
        <w:r>
          <w:t xml:space="preserve"> the new element is to be added to the beginning of  the list, you will need to let the link of the new item points to the pfirst and then update the pfirst to point to the new item.</w:t>
        </w:r>
      </w:ins>
    </w:p>
    <w:p w:rsidR="002357D0" w:rsidRDefault="002357D0" w:rsidP="002357D0">
      <w:pPr>
        <w:pStyle w:val="NormalWeb"/>
        <w:rPr>
          <w:ins w:id="752" w:author="Unknown"/>
        </w:rPr>
      </w:pPr>
      <w:r>
        <w:rPr>
          <w:noProof/>
        </w:rPr>
        <w:drawing>
          <wp:inline distT="0" distB="0" distL="0" distR="0">
            <wp:extent cx="3810000" cy="3810000"/>
            <wp:effectExtent l="0" t="0" r="0" b="0"/>
            <wp:docPr id="11" name="Picture 11" descr="Add a new element at the beginning of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Add a new element at the beginning of the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ins w:id="753" w:author="Unknown">
        <w:r>
          <w:t> </w:t>
        </w:r>
      </w:ins>
    </w:p>
    <w:p w:rsidR="002357D0" w:rsidRDefault="002357D0" w:rsidP="002357D0">
      <w:pPr>
        <w:pStyle w:val="NormalWeb"/>
        <w:rPr>
          <w:ins w:id="754" w:author="Unknown"/>
        </w:rPr>
      </w:pPr>
      <w:ins w:id="755" w:author="Unknown">
        <w:r>
          <w:lastRenderedPageBreak/>
          <w:t> 3. If the new element is to be added to the middle position of the list, you need to let a link point to the position immediately before the position that the new element will be placed in.</w:t>
        </w:r>
      </w:ins>
    </w:p>
    <w:p w:rsidR="002357D0" w:rsidRDefault="002357D0" w:rsidP="002357D0">
      <w:pPr>
        <w:pStyle w:val="NormalWeb"/>
        <w:rPr>
          <w:ins w:id="756" w:author="Unknown"/>
        </w:rPr>
      </w:pPr>
      <w:r>
        <w:rPr>
          <w:noProof/>
        </w:rPr>
        <w:drawing>
          <wp:inline distT="0" distB="0" distL="0" distR="0">
            <wp:extent cx="3810000" cy="3810000"/>
            <wp:effectExtent l="0" t="0" r="0" b="0"/>
            <wp:docPr id="10" name="Picture 10" descr="Add a new item in the middle of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Add a new item in the middle of the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ins w:id="757" w:author="Unknown">
        <w:r>
          <w:t> </w:t>
        </w:r>
      </w:ins>
    </w:p>
    <w:p w:rsidR="002357D0" w:rsidRDefault="002357D0" w:rsidP="002357D0">
      <w:pPr>
        <w:pStyle w:val="NormalWeb"/>
        <w:rPr>
          <w:ins w:id="758" w:author="Unknown"/>
        </w:rPr>
      </w:pPr>
      <w:ins w:id="759" w:author="Unknown">
        <w:r>
          <w:t>4. If the new element is to be added to the last of the list, you need to let the link of the plast point to the new element then update the plast to point the new element.</w:t>
        </w:r>
      </w:ins>
    </w:p>
    <w:p w:rsidR="002357D0" w:rsidRDefault="002357D0" w:rsidP="002357D0">
      <w:pPr>
        <w:pStyle w:val="NormalWeb"/>
        <w:rPr>
          <w:ins w:id="760" w:author="Unknown"/>
        </w:rPr>
      </w:pPr>
      <w:r>
        <w:rPr>
          <w:noProof/>
        </w:rPr>
        <w:drawing>
          <wp:inline distT="0" distB="0" distL="0" distR="0">
            <wp:extent cx="3971925" cy="1905000"/>
            <wp:effectExtent l="0" t="0" r="9525" b="0"/>
            <wp:docPr id="9" name="Picture 9" descr="Add the new item to the last of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Add the new item to the last of the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1905000"/>
                    </a:xfrm>
                    <a:prstGeom prst="rect">
                      <a:avLst/>
                    </a:prstGeom>
                    <a:noFill/>
                    <a:ln>
                      <a:noFill/>
                    </a:ln>
                  </pic:spPr>
                </pic:pic>
              </a:graphicData>
            </a:graphic>
          </wp:inline>
        </w:drawing>
      </w:r>
      <w:ins w:id="761" w:author="Unknown">
        <w:r>
          <w:t> </w:t>
        </w:r>
      </w:ins>
    </w:p>
    <w:p w:rsidR="002357D0" w:rsidRDefault="002357D0" w:rsidP="002357D0">
      <w:pPr>
        <w:pStyle w:val="NormalWeb"/>
        <w:rPr>
          <w:ins w:id="762" w:author="Unknown"/>
        </w:rPr>
      </w:pPr>
      <w:ins w:id="763" w:author="Unknown">
        <w:r>
          <w:t>//C# code to insert a new item to the linkedlist</w:t>
        </w:r>
        <w:r>
          <w:br/>
        </w:r>
        <w:r>
          <w:br/>
          <w:t>public void insert(T val, int pos)</w:t>
        </w:r>
        <w:r>
          <w:br/>
        </w:r>
        <w:r>
          <w:lastRenderedPageBreak/>
          <w:t>{</w:t>
        </w:r>
        <w:r>
          <w:br/>
          <w:t>ListNode&lt;T&gt; newnode = new ListNode&lt;T&gt;(val);</w:t>
        </w:r>
        <w:r>
          <w:br/>
          <w:t>//empty list</w:t>
        </w:r>
        <w:r>
          <w:br/>
          <w:t>if (pfirst == null &amp;&amp; plast == null)</w:t>
        </w:r>
        <w:r>
          <w:br/>
          <w:t>{</w:t>
        </w:r>
        <w:r>
          <w:br/>
          <w:t xml:space="preserve"> newnode.next = null; </w:t>
        </w:r>
        <w:r>
          <w:br/>
          <w:t> pfirst = newnode;</w:t>
        </w:r>
        <w:r>
          <w:br/>
          <w:t> plast = newnode;</w:t>
        </w:r>
        <w:r>
          <w:br/>
          <w:t> Console.WriteLine("Inserted:{0}", newnode.val);</w:t>
        </w:r>
        <w:r>
          <w:br/>
          <w:t>}</w:t>
        </w:r>
        <w:r>
          <w:br/>
          <w:t>//Insert at the beginning of the list</w:t>
        </w:r>
        <w:r>
          <w:br/>
          <w:t>else if (pos == 1)</w:t>
        </w:r>
        <w:r>
          <w:br/>
          <w:t>{</w:t>
        </w:r>
        <w:r>
          <w:br/>
          <w:t> newnode.next = pfirst;</w:t>
        </w:r>
        <w:r>
          <w:br/>
          <w:t> pfirst = newnode;</w:t>
        </w:r>
        <w:r>
          <w:br/>
          <w:t> Console.WriteLine("Inserted:{0}", newnode.val);</w:t>
        </w:r>
        <w:r>
          <w:br/>
          <w:t>}</w:t>
        </w:r>
        <w:r>
          <w:br/>
          <w:t>//Insert in the middle of the list</w:t>
        </w:r>
        <w:r>
          <w:br/>
          <w:t>else if (pos &gt; 1 &amp;&amp; pos &lt;= countitem())</w:t>
        </w:r>
        <w:r>
          <w:br/>
          <w:t>{</w:t>
        </w:r>
        <w:r>
          <w:br/>
          <w:t>ListNode&lt;T&gt; ta;</w:t>
        </w:r>
        <w:r>
          <w:br/>
          <w:t>ta = pfirst;</w:t>
        </w:r>
        <w:r>
          <w:br/>
          <w:t>for (int t = 1; t &lt; pos - 1; t = t + 1) { ta = ta.next; }</w:t>
        </w:r>
        <w:r>
          <w:br/>
          <w:t> newnode.next = ta.next;</w:t>
        </w:r>
        <w:r>
          <w:br/>
          <w:t xml:space="preserve"> ta.next = newnode; </w:t>
        </w:r>
        <w:r>
          <w:br/>
          <w:t> Console.WriteLine("Inserted:{0}", newnode.val);</w:t>
        </w:r>
        <w:r>
          <w:br/>
          <w:t>}</w:t>
        </w:r>
        <w:r>
          <w:br/>
          <w:t>else if (pos == countitem() + 1)</w:t>
        </w:r>
        <w:r>
          <w:br/>
          <w:t>{</w:t>
        </w:r>
        <w:r>
          <w:br/>
          <w:t> newnode.next = null; //The next link of the item is null.</w:t>
        </w:r>
        <w:r>
          <w:br/>
          <w:t> plast.next = newnode;</w:t>
        </w:r>
        <w:r>
          <w:br/>
          <w:t> plast = newnode;</w:t>
        </w:r>
        <w:r>
          <w:br/>
          <w:t> Console.WriteLine("Inserted:{0}", newnode.val);</w:t>
        </w:r>
        <w:r>
          <w:br/>
        </w:r>
        <w:r>
          <w:br/>
          <w:t>}</w:t>
        </w:r>
        <w:r>
          <w:br/>
          <w:t>else Console.WriteLine("Invalid position!");</w:t>
        </w:r>
        <w:r>
          <w:br/>
        </w:r>
        <w:r>
          <w:br/>
        </w:r>
        <w:r>
          <w:br/>
          <w:t>}</w:t>
        </w:r>
      </w:ins>
    </w:p>
    <w:p w:rsidR="002357D0" w:rsidRDefault="002357D0"/>
    <w:p w:rsidR="008B5BE2" w:rsidRDefault="008B5BE2" w:rsidP="008B5BE2">
      <w:pPr>
        <w:pStyle w:val="Heading2"/>
        <w:rPr>
          <w:sz w:val="36"/>
          <w:szCs w:val="36"/>
        </w:rPr>
      </w:pPr>
      <w:r>
        <w:t>C# OOP: Singly Linked List</w:t>
      </w:r>
    </w:p>
    <w:p w:rsidR="008B5BE2" w:rsidRDefault="008B5BE2" w:rsidP="008B5BE2">
      <w:pPr>
        <w:rPr>
          <w:sz w:val="28"/>
          <w:szCs w:val="28"/>
        </w:rPr>
      </w:pPr>
      <w:r>
        <w:rPr>
          <w:rFonts w:ascii="Times New Roman" w:hAnsi="Times New Roman" w:cs="Times New Roman"/>
          <w:sz w:val="28"/>
          <w:szCs w:val="28"/>
        </w:rPr>
        <w:t>﻿</w:t>
      </w:r>
    </w:p>
    <w:p w:rsidR="008B5BE2" w:rsidRDefault="008B5BE2" w:rsidP="008B5BE2">
      <w:pPr>
        <w:pStyle w:val="Heading3"/>
        <w:rPr>
          <w:ins w:id="764"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765" w:author="Unknown">
        <w:r>
          <w:t>Count elements of the singly linked list</w:t>
        </w:r>
      </w:ins>
    </w:p>
    <w:p w:rsidR="008B5BE2" w:rsidRDefault="008B5BE2" w:rsidP="008B5BE2">
      <w:pPr>
        <w:pStyle w:val="NormalWeb"/>
        <w:rPr>
          <w:ins w:id="766" w:author="Unknown"/>
        </w:rPr>
      </w:pPr>
      <w:ins w:id="767" w:author="Unknown">
        <w:r>
          <w:rPr>
            <w:rStyle w:val="Strong"/>
          </w:rPr>
          <w:t xml:space="preserve">Step 3: </w:t>
        </w:r>
        <w:r>
          <w:t>Count elements of the singly linkedlist</w:t>
        </w:r>
      </w:ins>
    </w:p>
    <w:p w:rsidR="008B5BE2" w:rsidRDefault="008B5BE2" w:rsidP="008B5BE2">
      <w:pPr>
        <w:pStyle w:val="NormalWeb"/>
        <w:rPr>
          <w:ins w:id="768" w:author="Unknown"/>
        </w:rPr>
      </w:pPr>
      <w:ins w:id="769" w:author="Unknown">
        <w:r>
          <w:t>To count all elements of the linkedlist, we will need a loop to traverse through the linkedlist. We will let a variable (i) of ListElem type to point to the pfirst then move to its next element and increase the number of item(t) one at a time by using a while loop until the end of the linkedlist(indicated by null value) is reached.</w:t>
        </w:r>
      </w:ins>
    </w:p>
    <w:p w:rsidR="008B5BE2" w:rsidRDefault="008B5BE2" w:rsidP="008B5BE2">
      <w:pPr>
        <w:pStyle w:val="NormalWeb"/>
        <w:rPr>
          <w:ins w:id="770" w:author="Unknown"/>
        </w:rPr>
      </w:pPr>
      <w:ins w:id="771" w:author="Unknown">
        <w:r>
          <w:t> </w:t>
        </w:r>
      </w:ins>
    </w:p>
    <w:p w:rsidR="008B5BE2" w:rsidRDefault="008B5BE2" w:rsidP="008B5BE2">
      <w:pPr>
        <w:pStyle w:val="NormalWeb"/>
        <w:rPr>
          <w:ins w:id="772" w:author="Unknown"/>
        </w:rPr>
      </w:pPr>
      <w:ins w:id="773" w:author="Unknown">
        <w:r>
          <w:t>//C# code count items in the linked list</w:t>
        </w:r>
        <w:r>
          <w:br/>
          <w:t xml:space="preserve">public int </w:t>
        </w:r>
        <w:proofErr w:type="gramStart"/>
        <w:r>
          <w:t>countitem(</w:t>
        </w:r>
        <w:proofErr w:type="gramEnd"/>
        <w:r>
          <w:t>)</w:t>
        </w:r>
        <w:r>
          <w:br/>
          <w:t>{</w:t>
        </w:r>
        <w:r>
          <w:br/>
          <w:t>ListNode&lt;T&gt; i;</w:t>
        </w:r>
        <w:r>
          <w:br/>
          <w:t>int t = 0;</w:t>
        </w:r>
        <w:r>
          <w:br/>
          <w:t>for (i = pfirst; i != null; i = i.next)</w:t>
        </w:r>
        <w:r>
          <w:br/>
          <w:t>{</w:t>
        </w:r>
        <w:r>
          <w:br/>
          <w:t>   t = t + 1;</w:t>
        </w:r>
        <w:r>
          <w:br/>
          <w:t>}</w:t>
        </w:r>
        <w:r>
          <w:br/>
          <w:t>return t;</w:t>
        </w:r>
        <w:r>
          <w:br/>
          <w:t>}</w:t>
        </w:r>
      </w:ins>
    </w:p>
    <w:p w:rsidR="008B5BE2" w:rsidRDefault="008B5BE2"/>
    <w:p w:rsidR="005415C6" w:rsidRDefault="005415C6"/>
    <w:p w:rsidR="005415C6" w:rsidRDefault="005415C6" w:rsidP="005415C6">
      <w:pPr>
        <w:pStyle w:val="Heading2"/>
        <w:rPr>
          <w:sz w:val="36"/>
          <w:szCs w:val="36"/>
        </w:rPr>
      </w:pPr>
      <w:r>
        <w:t>C# OOP: Singly Linked List</w:t>
      </w:r>
    </w:p>
    <w:p w:rsidR="005415C6" w:rsidRDefault="005415C6" w:rsidP="005415C6">
      <w:pPr>
        <w:rPr>
          <w:sz w:val="28"/>
          <w:szCs w:val="28"/>
        </w:rPr>
      </w:pPr>
      <w:r>
        <w:rPr>
          <w:rFonts w:ascii="Times New Roman" w:hAnsi="Times New Roman" w:cs="Times New Roman"/>
          <w:sz w:val="28"/>
          <w:szCs w:val="28"/>
        </w:rPr>
        <w:t>﻿</w:t>
      </w:r>
    </w:p>
    <w:p w:rsidR="005415C6" w:rsidRDefault="005415C6" w:rsidP="005415C6">
      <w:pPr>
        <w:pStyle w:val="Heading3"/>
        <w:rPr>
          <w:ins w:id="774"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775" w:author="Unknown">
        <w:r>
          <w:t>Delete item of singly linked list</w:t>
        </w:r>
      </w:ins>
    </w:p>
    <w:p w:rsidR="005415C6" w:rsidRDefault="005415C6" w:rsidP="005415C6">
      <w:pPr>
        <w:pStyle w:val="NormalWeb"/>
        <w:rPr>
          <w:ins w:id="776" w:author="Unknown"/>
        </w:rPr>
      </w:pPr>
      <w:ins w:id="777" w:author="Unknown">
        <w:r>
          <w:rPr>
            <w:rStyle w:val="Strong"/>
          </w:rPr>
          <w:t xml:space="preserve">Step 4: </w:t>
        </w:r>
        <w:r>
          <w:t>Delete an element of the singly linked list</w:t>
        </w:r>
      </w:ins>
    </w:p>
    <w:p w:rsidR="005415C6" w:rsidRDefault="005415C6" w:rsidP="005415C6">
      <w:pPr>
        <w:pStyle w:val="NormalWeb"/>
        <w:rPr>
          <w:ins w:id="778" w:author="Unknown"/>
        </w:rPr>
      </w:pPr>
      <w:ins w:id="779" w:author="Unknown">
        <w:r>
          <w:t>To delete an element of the linked list, you need to consider the followings:</w:t>
        </w:r>
      </w:ins>
    </w:p>
    <w:p w:rsidR="005415C6" w:rsidRDefault="005415C6" w:rsidP="005415C6">
      <w:pPr>
        <w:pStyle w:val="NormalWeb"/>
        <w:rPr>
          <w:ins w:id="780" w:author="Unknown"/>
        </w:rPr>
      </w:pPr>
      <w:ins w:id="781" w:author="Unknown">
        <w:r>
          <w:lastRenderedPageBreak/>
          <w:t>1. If the element to be deleted is the first element of the list and the list contains only one element, you only need to assign null to the pfirst and plast. If the element to be deleted is the first element of the list and the list contain more than one element, you need a temporary variable to point to the pfirst then move the pfirst to point to its next element and set the temporary varialbe to null.</w:t>
        </w:r>
      </w:ins>
    </w:p>
    <w:p w:rsidR="005415C6" w:rsidRDefault="005415C6" w:rsidP="005415C6">
      <w:pPr>
        <w:pStyle w:val="NormalWeb"/>
        <w:rPr>
          <w:ins w:id="782" w:author="Unknown"/>
        </w:rPr>
      </w:pPr>
      <w:r>
        <w:rPr>
          <w:noProof/>
        </w:rPr>
        <w:drawing>
          <wp:inline distT="0" distB="0" distL="0" distR="0">
            <wp:extent cx="3743325" cy="1905000"/>
            <wp:effectExtent l="0" t="0" r="9525" b="0"/>
            <wp:docPr id="14" name="Picture 14" descr="Delete the first item of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Delete the first item of the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1905000"/>
                    </a:xfrm>
                    <a:prstGeom prst="rect">
                      <a:avLst/>
                    </a:prstGeom>
                    <a:noFill/>
                    <a:ln>
                      <a:noFill/>
                    </a:ln>
                  </pic:spPr>
                </pic:pic>
              </a:graphicData>
            </a:graphic>
          </wp:inline>
        </w:drawing>
      </w:r>
      <w:ins w:id="783" w:author="Unknown">
        <w:r>
          <w:t> </w:t>
        </w:r>
      </w:ins>
    </w:p>
    <w:p w:rsidR="005415C6" w:rsidRDefault="005415C6" w:rsidP="005415C6">
      <w:pPr>
        <w:pStyle w:val="NormalWeb"/>
        <w:rPr>
          <w:ins w:id="784" w:author="Unknown"/>
        </w:rPr>
      </w:pPr>
      <w:ins w:id="785" w:author="Unknown">
        <w:r>
          <w:t xml:space="preserve">2. If the element to be deleted is in the middle of the list, you need a traversing </w:t>
        </w:r>
        <w:proofErr w:type="gramStart"/>
        <w:r>
          <w:t>variable(</w:t>
        </w:r>
        <w:proofErr w:type="gramEnd"/>
        <w:r>
          <w:t xml:space="preserve">temp) to point to the element before the element to be deleted and a temporary variable(del) to point to the element to be deleted. Then let the link of the traversing pointer to point to the link of the temporary pointer. To handle situation where the element to be deleted is the last element of the list, you need to test whether the link of the temporary variable is null. If it is really </w:t>
        </w:r>
        <w:proofErr w:type="gramStart"/>
        <w:r>
          <w:t>null</w:t>
        </w:r>
        <w:proofErr w:type="gramEnd"/>
        <w:r>
          <w:t>, you need to update the plast pointer to point to the traversing variable. Finally set the temporary pointer to null.</w:t>
        </w:r>
      </w:ins>
    </w:p>
    <w:p w:rsidR="005415C6" w:rsidRDefault="005415C6" w:rsidP="005415C6">
      <w:pPr>
        <w:pStyle w:val="NormalWeb"/>
        <w:rPr>
          <w:ins w:id="786" w:author="Unknown"/>
        </w:rPr>
      </w:pPr>
      <w:r>
        <w:rPr>
          <w:noProof/>
        </w:rPr>
        <w:lastRenderedPageBreak/>
        <w:drawing>
          <wp:inline distT="0" distB="0" distL="0" distR="0">
            <wp:extent cx="5010150" cy="4181475"/>
            <wp:effectExtent l="0" t="0" r="0" b="9525"/>
            <wp:docPr id="13" name="Picture 13" descr="Delete middle item of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Delete middle item of the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4181475"/>
                    </a:xfrm>
                    <a:prstGeom prst="rect">
                      <a:avLst/>
                    </a:prstGeom>
                    <a:noFill/>
                    <a:ln>
                      <a:noFill/>
                    </a:ln>
                  </pic:spPr>
                </pic:pic>
              </a:graphicData>
            </a:graphic>
          </wp:inline>
        </w:drawing>
      </w:r>
      <w:ins w:id="787" w:author="Unknown">
        <w:r>
          <w:t> </w:t>
        </w:r>
      </w:ins>
    </w:p>
    <w:p w:rsidR="005415C6" w:rsidRDefault="005415C6" w:rsidP="005415C6">
      <w:pPr>
        <w:pStyle w:val="NormalWeb"/>
        <w:rPr>
          <w:ins w:id="788" w:author="Unknown"/>
        </w:rPr>
      </w:pPr>
      <w:ins w:id="789" w:author="Unknown">
        <w:r>
          <w:t>//C# code to delete an item from the linked list</w:t>
        </w:r>
        <w:r>
          <w:br/>
          <w:t xml:space="preserve">public void </w:t>
        </w:r>
        <w:proofErr w:type="gramStart"/>
        <w:r>
          <w:t>delete(</w:t>
        </w:r>
        <w:proofErr w:type="gramEnd"/>
        <w:r>
          <w:t>int pos)</w:t>
        </w:r>
        <w:r>
          <w:br/>
          <w:t>{</w:t>
        </w:r>
        <w:r>
          <w:br/>
          <w:t>if (countitem() &gt; 0)</w:t>
        </w:r>
        <w:r>
          <w:br/>
          <w:t>{ //make sure the list is not empty.</w:t>
        </w:r>
        <w:r>
          <w:br/>
          <w:t>ListNode&lt;T&gt; temp,del;</w:t>
        </w:r>
        <w:r>
          <w:br/>
        </w:r>
        <w:r>
          <w:br/>
          <w:t>if (pos == 1)</w:t>
        </w:r>
        <w:r>
          <w:br/>
          <w:t>{//delete the first item</w:t>
        </w:r>
        <w:r>
          <w:br/>
          <w:t>if(countitem()==1){ //The list contains only one item</w:t>
        </w:r>
        <w:r>
          <w:br/>
          <w:t>pfirst=null;</w:t>
        </w:r>
        <w:r>
          <w:br/>
          <w:t>plast=null;</w:t>
        </w:r>
        <w:r>
          <w:br/>
        </w:r>
        <w:r>
          <w:br/>
          <w:t>}</w:t>
        </w:r>
        <w:r>
          <w:br/>
          <w:t>else{ //The list contains more than one item</w:t>
        </w:r>
        <w:r>
          <w:br/>
          <w:t>temp=pfirst;</w:t>
        </w:r>
        <w:r>
          <w:br/>
          <w:t xml:space="preserve">pfirst=pfirst.next; </w:t>
        </w:r>
        <w:r>
          <w:br/>
          <w:t>temp=null;</w:t>
        </w:r>
        <w:r>
          <w:br/>
        </w:r>
        <w:r>
          <w:lastRenderedPageBreak/>
          <w:t>}</w:t>
        </w:r>
        <w:r>
          <w:br/>
          <w:t>Console.WriteLine("Deleted");</w:t>
        </w:r>
        <w:r>
          <w:br/>
        </w:r>
        <w:r>
          <w:br/>
          <w:t>}</w:t>
        </w:r>
        <w:r>
          <w:br/>
        </w:r>
        <w:r>
          <w:br/>
          <w:t>else if (pos &gt; 1 &amp;&amp; pos &lt;=countitem())</w:t>
        </w:r>
        <w:r>
          <w:br/>
          <w:t>{//delete middle item</w:t>
        </w:r>
        <w:r>
          <w:br/>
          <w:t>temp=pfirst;</w:t>
        </w:r>
        <w:r>
          <w:br/>
          <w:t>int i;</w:t>
        </w:r>
        <w:r>
          <w:br/>
          <w:t>for(i=1;i&lt;pos-1;i=i+1){temp=temp.next;} //move to the item staying before the target item to be deleted</w:t>
        </w:r>
        <w:r>
          <w:br/>
          <w:t>del=temp.next; //target item to be deleted</w:t>
        </w:r>
        <w:r>
          <w:br/>
          <w:t>temp.next=del.next;</w:t>
        </w:r>
        <w:r>
          <w:br/>
          <w:t>if(del.next==null)plast=temp; //delete last item</w:t>
        </w:r>
        <w:r>
          <w:br/>
          <w:t>del=null;</w:t>
        </w:r>
        <w:r>
          <w:br/>
          <w:t>Console.WriteLine ("Deleted");</w:t>
        </w:r>
        <w:r>
          <w:br/>
        </w:r>
        <w:r>
          <w:br/>
          <w:t>}</w:t>
        </w:r>
        <w:r>
          <w:br/>
        </w:r>
        <w:r>
          <w:br/>
          <w:t>else Console.WriteLine("Invalid position!");</w:t>
        </w:r>
        <w:r>
          <w:br/>
        </w:r>
        <w:r>
          <w:br/>
          <w:t>}</w:t>
        </w:r>
        <w:r>
          <w:br/>
        </w:r>
        <w:r>
          <w:br/>
          <w:t>else Console.WriteLine("No item found");</w:t>
        </w:r>
        <w:r>
          <w:br/>
        </w:r>
        <w:r>
          <w:br/>
          <w:t>    }</w:t>
        </w:r>
        <w:r>
          <w:br/>
          <w:t>}</w:t>
        </w:r>
      </w:ins>
    </w:p>
    <w:p w:rsidR="005415C6" w:rsidRDefault="005415C6"/>
    <w:p w:rsidR="00E62C81" w:rsidRDefault="00E62C81" w:rsidP="00E62C81">
      <w:pPr>
        <w:pStyle w:val="Heading2"/>
        <w:rPr>
          <w:sz w:val="36"/>
          <w:szCs w:val="36"/>
        </w:rPr>
      </w:pPr>
      <w:r>
        <w:t>C# OOP: Singly Linked List</w:t>
      </w:r>
    </w:p>
    <w:p w:rsidR="00E62C81" w:rsidRDefault="00E62C81" w:rsidP="00E62C81">
      <w:pPr>
        <w:rPr>
          <w:sz w:val="28"/>
          <w:szCs w:val="28"/>
        </w:rPr>
      </w:pPr>
      <w:r>
        <w:rPr>
          <w:rFonts w:ascii="Times New Roman" w:hAnsi="Times New Roman" w:cs="Times New Roman"/>
          <w:sz w:val="28"/>
          <w:szCs w:val="28"/>
        </w:rPr>
        <w:t>﻿</w:t>
      </w:r>
    </w:p>
    <w:p w:rsidR="00E62C81" w:rsidRDefault="00E62C81" w:rsidP="00E62C81">
      <w:pPr>
        <w:pStyle w:val="Heading3"/>
        <w:rPr>
          <w:ins w:id="790"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791" w:author="Unknown">
        <w:r>
          <w:t>Print items of singly linked list</w:t>
        </w:r>
      </w:ins>
    </w:p>
    <w:p w:rsidR="00E62C81" w:rsidRDefault="00E62C81" w:rsidP="00E62C81">
      <w:pPr>
        <w:pStyle w:val="NormalWeb"/>
        <w:rPr>
          <w:ins w:id="792" w:author="Unknown"/>
        </w:rPr>
      </w:pPr>
      <w:ins w:id="793" w:author="Unknown">
        <w:r>
          <w:rPr>
            <w:rStyle w:val="Strong"/>
          </w:rPr>
          <w:t xml:space="preserve">Step 5: </w:t>
        </w:r>
        <w:r>
          <w:t>Print all elements of the linked list</w:t>
        </w:r>
      </w:ins>
    </w:p>
    <w:p w:rsidR="00E62C81" w:rsidRDefault="00E62C81" w:rsidP="00E62C81">
      <w:pPr>
        <w:pStyle w:val="NormalWeb"/>
        <w:rPr>
          <w:ins w:id="794" w:author="Unknown"/>
        </w:rPr>
      </w:pPr>
      <w:ins w:id="795" w:author="Unknown">
        <w:r>
          <w:t>To print all elements of the list is simple, you need to traverse through the list and output the data of each element.</w:t>
        </w:r>
      </w:ins>
    </w:p>
    <w:p w:rsidR="00E62C81" w:rsidRDefault="00E62C81" w:rsidP="00E62C81">
      <w:pPr>
        <w:pStyle w:val="NormalWeb"/>
        <w:rPr>
          <w:ins w:id="796" w:author="Unknown"/>
        </w:rPr>
      </w:pPr>
      <w:ins w:id="797" w:author="Unknown">
        <w:r>
          <w:lastRenderedPageBreak/>
          <w:t>//Print all elements</w:t>
        </w:r>
        <w:r>
          <w:br/>
          <w:t>public void showall()</w:t>
        </w:r>
        <w:r>
          <w:br/>
          <w:t>{</w:t>
        </w:r>
        <w:r>
          <w:br/>
          <w:t>  ListNode&lt;T&gt; t;</w:t>
        </w:r>
        <w:r>
          <w:br/>
          <w:t>  if (countitem() &gt; 0)</w:t>
        </w:r>
        <w:r>
          <w:br/>
          <w:t>  {</w:t>
        </w:r>
        <w:r>
          <w:br/>
          <w:t>    Console.WriteLine("All items in the list:");</w:t>
        </w:r>
        <w:r>
          <w:br/>
          <w:t>    for (t = pfirst; t != null; t = t.next)</w:t>
        </w:r>
        <w:r>
          <w:br/>
          <w:t>    {</w:t>
        </w:r>
        <w:r>
          <w:br/>
        </w:r>
        <w:r>
          <w:br/>
          <w:t>         Console.WriteLine(t.val);</w:t>
        </w:r>
        <w:r>
          <w:br/>
          <w:t>    }</w:t>
        </w:r>
        <w:r>
          <w:br/>
          <w:t>  }</w:t>
        </w:r>
        <w:r>
          <w:br/>
          <w:t>else Console.WriteLine("No item found!");</w:t>
        </w:r>
        <w:r>
          <w:br/>
          <w:t>}</w:t>
        </w:r>
      </w:ins>
    </w:p>
    <w:p w:rsidR="00E62C81" w:rsidRDefault="00E62C81"/>
    <w:p w:rsidR="00185AD9" w:rsidRDefault="00185AD9" w:rsidP="00185AD9">
      <w:pPr>
        <w:pStyle w:val="Heading2"/>
        <w:rPr>
          <w:sz w:val="36"/>
          <w:szCs w:val="36"/>
        </w:rPr>
      </w:pPr>
      <w:r>
        <w:t>C# OOP: Singly Linked List</w:t>
      </w:r>
    </w:p>
    <w:p w:rsidR="00185AD9" w:rsidRDefault="00185AD9" w:rsidP="00185AD9">
      <w:pPr>
        <w:rPr>
          <w:sz w:val="28"/>
          <w:szCs w:val="28"/>
        </w:rPr>
      </w:pPr>
      <w:r>
        <w:rPr>
          <w:rFonts w:ascii="Times New Roman" w:hAnsi="Times New Roman" w:cs="Times New Roman"/>
          <w:sz w:val="28"/>
          <w:szCs w:val="28"/>
        </w:rPr>
        <w:t>﻿</w:t>
      </w:r>
    </w:p>
    <w:p w:rsidR="00185AD9" w:rsidRDefault="00185AD9" w:rsidP="00185AD9">
      <w:pPr>
        <w:pStyle w:val="Heading3"/>
        <w:rPr>
          <w:ins w:id="798"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799" w:author="Unknown">
        <w:r>
          <w:t>Menu to operate singly linked list</w:t>
        </w:r>
      </w:ins>
    </w:p>
    <w:p w:rsidR="00185AD9" w:rsidRDefault="00185AD9" w:rsidP="00185AD9">
      <w:pPr>
        <w:pStyle w:val="NormalWeb"/>
        <w:rPr>
          <w:ins w:id="800" w:author="Unknown"/>
        </w:rPr>
      </w:pPr>
      <w:ins w:id="801" w:author="Unknown">
        <w:r>
          <w:rPr>
            <w:rStyle w:val="Strong"/>
          </w:rPr>
          <w:t xml:space="preserve">Step 6: </w:t>
        </w:r>
        <w:r>
          <w:t>Display a menu of choices</w:t>
        </w:r>
      </w:ins>
    </w:p>
    <w:p w:rsidR="00185AD9" w:rsidRDefault="00185AD9" w:rsidP="00185AD9">
      <w:pPr>
        <w:pStyle w:val="NormalWeb"/>
        <w:rPr>
          <w:ins w:id="802" w:author="Unknown"/>
        </w:rPr>
      </w:pPr>
      <w:ins w:id="803" w:author="Unknown">
        <w:r>
          <w:t xml:space="preserve">To show the menu that allow the user to choose an operation on the linked list, you need the </w:t>
        </w:r>
        <w:proofErr w:type="gramStart"/>
        <w:r>
          <w:t>showmenu(</w:t>
        </w:r>
        <w:proofErr w:type="gramEnd"/>
        <w:r>
          <w:t>) and select() functions as shown below:</w:t>
        </w:r>
      </w:ins>
    </w:p>
    <w:p w:rsidR="00185AD9" w:rsidRDefault="00185AD9" w:rsidP="00185AD9">
      <w:pPr>
        <w:pStyle w:val="NormalWeb"/>
        <w:rPr>
          <w:ins w:id="804" w:author="Unknown"/>
        </w:rPr>
      </w:pPr>
      <w:ins w:id="805" w:author="Unknown">
        <w:r>
          <w:t> public static void showmenu(){</w:t>
        </w:r>
        <w:r>
          <w:br/>
        </w:r>
        <w:r>
          <w:br/>
          <w:t>Console.WriteLine("=================================");</w:t>
        </w:r>
        <w:r>
          <w:br/>
          <w:t>Console.WriteLine("Linked List Operations Menu");</w:t>
        </w:r>
        <w:r>
          <w:br/>
          <w:t>Console.WriteLine("=================================");</w:t>
        </w:r>
        <w:r>
          <w:br/>
          <w:t>Console.WriteLine("1.Add a new item");</w:t>
        </w:r>
        <w:r>
          <w:br/>
          <w:t>Console.WriteLine("2.Delete an item");</w:t>
        </w:r>
        <w:r>
          <w:br/>
          <w:t>Console.WriteLine("3.Show number of items");</w:t>
        </w:r>
        <w:r>
          <w:br/>
          <w:t>Console.WriteLine("4.Show all items");</w:t>
        </w:r>
        <w:r>
          <w:br/>
          <w:t>Console.WriteLine("5.Exit");</w:t>
        </w:r>
        <w:r>
          <w:br/>
        </w:r>
        <w:r>
          <w:br/>
          <w:t>}</w:t>
        </w:r>
      </w:ins>
    </w:p>
    <w:p w:rsidR="00185AD9" w:rsidRDefault="00185AD9" w:rsidP="00185AD9">
      <w:pPr>
        <w:pStyle w:val="NormalWeb"/>
        <w:rPr>
          <w:ins w:id="806" w:author="Unknown"/>
        </w:rPr>
      </w:pPr>
      <w:ins w:id="807" w:author="Unknown">
        <w:r>
          <w:lastRenderedPageBreak/>
          <w:br/>
          <w:t>public static void select(){</w:t>
        </w:r>
        <w:r>
          <w:br/>
        </w:r>
        <w:r>
          <w:br/>
          <w:t>LinkedList&lt;int&gt; mylist=new LinkedList&lt;int&gt;();</w:t>
        </w:r>
        <w:r>
          <w:br/>
          <w:t>int val,ch, pos;</w:t>
        </w:r>
        <w:r>
          <w:br/>
          <w:t>char yes = 'y';</w:t>
        </w:r>
        <w:r>
          <w:br/>
        </w:r>
        <w:r>
          <w:br/>
          <w:t>while (yes == 'y')</w:t>
        </w:r>
        <w:r>
          <w:br/>
          <w:t>{</w:t>
        </w:r>
        <w:r>
          <w:br/>
          <w:t>Console.Write("Enter your choice:");</w:t>
        </w:r>
        <w:r>
          <w:br/>
          <w:t>ch =int.Parse(Console.ReadLine().ToString ());</w:t>
        </w:r>
        <w:r>
          <w:br/>
        </w:r>
        <w:r>
          <w:br/>
          <w:t>switch (ch)</w:t>
        </w:r>
        <w:r>
          <w:br/>
          <w:t>{</w:t>
        </w:r>
        <w:r>
          <w:br/>
        </w:r>
        <w:r>
          <w:br/>
          <w:t>case 1:</w:t>
        </w:r>
        <w:r>
          <w:br/>
          <w:t>Console.Write("Value:");</w:t>
        </w:r>
        <w:r>
          <w:br/>
          <w:t>val = int.Parse(Console.ReadLine());</w:t>
        </w:r>
        <w:r>
          <w:br/>
          <w:t xml:space="preserve">Console.Write("Position:"); pos = int.Parse(Console.ReadLine()); </w:t>
        </w:r>
        <w:r>
          <w:br/>
          <w:t>mylist.insert(val, pos);</w:t>
        </w:r>
        <w:r>
          <w:br/>
          <w:t>break;</w:t>
        </w:r>
        <w:r>
          <w:br/>
        </w:r>
        <w:r>
          <w:br/>
          <w:t>case 2:</w:t>
        </w:r>
        <w:r>
          <w:br/>
          <w:t>Console.Write("Position:"); pos = int.Parse(Console.ReadLine());</w:t>
        </w:r>
        <w:r>
          <w:br/>
          <w:t>mylist.delete(pos);</w:t>
        </w:r>
        <w:r>
          <w:br/>
          <w:t>break;</w:t>
        </w:r>
        <w:r>
          <w:br/>
        </w:r>
        <w:r>
          <w:br/>
          <w:t>case 3:</w:t>
        </w:r>
        <w:r>
          <w:br/>
          <w:t>Console.WriteLine("Number of items:" + mylist.countitem());</w:t>
        </w:r>
        <w:r>
          <w:br/>
          <w:t>break;</w:t>
        </w:r>
        <w:r>
          <w:br/>
        </w:r>
        <w:r>
          <w:br/>
          <w:t>case 4:</w:t>
        </w:r>
        <w:r>
          <w:br/>
          <w:t>Console.WriteLine("All items:");</w:t>
        </w:r>
        <w:r>
          <w:br/>
          <w:t>mylist.showall();</w:t>
        </w:r>
        <w:r>
          <w:br/>
          <w:t>break;</w:t>
        </w:r>
        <w:r>
          <w:br/>
        </w:r>
        <w:r>
          <w:br/>
          <w:t>case 5: Environment.Exit(0); break;</w:t>
        </w:r>
        <w:r>
          <w:br/>
        </w:r>
        <w:r>
          <w:br/>
          <w:t>default: Console.WriteLine("Invalid choice!"); break;</w:t>
        </w:r>
        <w:r>
          <w:br/>
        </w:r>
        <w:r>
          <w:br/>
        </w:r>
        <w:r>
          <w:lastRenderedPageBreak/>
          <w:t>}</w:t>
        </w:r>
        <w:r>
          <w:br/>
        </w:r>
        <w:r>
          <w:br/>
        </w:r>
        <w:r>
          <w:br/>
          <w:t xml:space="preserve">Console.Write("Continue? Press y to </w:t>
        </w:r>
        <w:proofErr w:type="gramStart"/>
        <w:r>
          <w:t>continue:</w:t>
        </w:r>
        <w:proofErr w:type="gramEnd"/>
        <w:r>
          <w:t>");</w:t>
        </w:r>
        <w:r>
          <w:br/>
          <w:t>yes =char.Parse (Console.ReadLine());</w:t>
        </w:r>
        <w:r>
          <w:br/>
        </w:r>
        <w:r>
          <w:br/>
          <w:t>}</w:t>
        </w:r>
        <w:r>
          <w:br/>
        </w:r>
        <w:r>
          <w:br/>
        </w:r>
        <w:r>
          <w:br/>
        </w:r>
        <w:r>
          <w:br/>
          <w:t>}</w:t>
        </w:r>
      </w:ins>
    </w:p>
    <w:p w:rsidR="00185AD9" w:rsidRDefault="00185AD9"/>
    <w:p w:rsidR="00277420" w:rsidRDefault="00277420"/>
    <w:p w:rsidR="00277420" w:rsidRDefault="00277420" w:rsidP="00277420">
      <w:pPr>
        <w:pStyle w:val="Heading2"/>
        <w:rPr>
          <w:sz w:val="36"/>
          <w:szCs w:val="36"/>
        </w:rPr>
      </w:pPr>
      <w:r>
        <w:t>C# OOP: Singly Linked List</w:t>
      </w:r>
    </w:p>
    <w:p w:rsidR="00277420" w:rsidRDefault="00277420" w:rsidP="00277420">
      <w:pPr>
        <w:rPr>
          <w:sz w:val="28"/>
          <w:szCs w:val="28"/>
        </w:rPr>
      </w:pPr>
      <w:r>
        <w:rPr>
          <w:rFonts w:ascii="Times New Roman" w:hAnsi="Times New Roman" w:cs="Times New Roman"/>
          <w:sz w:val="28"/>
          <w:szCs w:val="28"/>
        </w:rPr>
        <w:t>﻿</w:t>
      </w:r>
    </w:p>
    <w:p w:rsidR="00277420" w:rsidRDefault="00277420" w:rsidP="00277420">
      <w:pPr>
        <w:pStyle w:val="Heading3"/>
        <w:rPr>
          <w:ins w:id="808"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809" w:author="Unknown">
        <w:r>
          <w:t>C# code of singly linked list</w:t>
        </w:r>
      </w:ins>
    </w:p>
    <w:p w:rsidR="00277420" w:rsidRDefault="00277420" w:rsidP="00277420">
      <w:pPr>
        <w:pStyle w:val="NormalWeb"/>
        <w:rPr>
          <w:ins w:id="810" w:author="Unknown"/>
        </w:rPr>
      </w:pPr>
      <w:ins w:id="811" w:author="Unknown">
        <w:r>
          <w:rPr>
            <w:rStyle w:val="Strong"/>
          </w:rPr>
          <w:t>Step 7: Put the C# code together</w:t>
        </w:r>
      </w:ins>
    </w:p>
    <w:p w:rsidR="00277420" w:rsidRDefault="00277420" w:rsidP="00277420">
      <w:pPr>
        <w:pStyle w:val="NormalWeb"/>
        <w:rPr>
          <w:ins w:id="812" w:author="Unknown"/>
        </w:rPr>
      </w:pPr>
      <w:ins w:id="813" w:author="Unknown">
        <w:r>
          <w:t>This is the complete C# code of a linked list data structure:</w:t>
        </w:r>
      </w:ins>
    </w:p>
    <w:p w:rsidR="00277420" w:rsidRDefault="00277420" w:rsidP="00277420">
      <w:pPr>
        <w:pStyle w:val="z-TopofForm"/>
      </w:pPr>
      <w:r>
        <w:t>Top of Form</w:t>
      </w:r>
    </w:p>
    <w:p w:rsidR="00277420" w:rsidRDefault="00277420" w:rsidP="00277420">
      <w:pPr>
        <w:rPr>
          <w:ins w:id="814" w:author="Unknown"/>
          <w:sz w:val="28"/>
          <w:szCs w:val="28"/>
        </w:rPr>
      </w:pPr>
      <w:ins w:id="815" w:author="Unknown">
        <w:r>
          <w:rPr>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0" type="#_x0000_t75" style="width:305.25pt;height:60.75pt" o:ole="">
              <v:imagedata r:id="rId18" o:title=""/>
            </v:shape>
            <w:control r:id="rId19" w:name="DefaultOcxName" w:shapeid="_x0000_i1720"/>
          </w:object>
        </w:r>
      </w:ins>
    </w:p>
    <w:p w:rsidR="00D6346B" w:rsidRDefault="00D6346B" w:rsidP="00277420">
      <w:pPr>
        <w:pStyle w:val="z-BottomofForm"/>
        <w:rPr>
          <w:vanish w:val="0"/>
        </w:rPr>
      </w:pPr>
    </w:p>
    <w:p w:rsidR="00D6346B" w:rsidRDefault="00D6346B" w:rsidP="00277420">
      <w:pPr>
        <w:pStyle w:val="z-BottomofForm"/>
        <w:rPr>
          <w:vanish w:val="0"/>
        </w:rPr>
      </w:pPr>
    </w:p>
    <w:p w:rsidR="00D6346B" w:rsidRDefault="00D6346B" w:rsidP="00277420">
      <w:pPr>
        <w:pStyle w:val="z-BottomofForm"/>
        <w:rPr>
          <w:vanish w:val="0"/>
        </w:rPr>
      </w:pPr>
    </w:p>
    <w:p w:rsidR="00D6346B" w:rsidRDefault="00D6346B" w:rsidP="00D6346B">
      <w:pPr>
        <w:pStyle w:val="Heading2"/>
        <w:rPr>
          <w:sz w:val="36"/>
          <w:szCs w:val="36"/>
        </w:rPr>
      </w:pPr>
      <w:r>
        <w:t>C# OOP: doubly linked list</w:t>
      </w:r>
    </w:p>
    <w:p w:rsidR="00D6346B" w:rsidRDefault="00D6346B" w:rsidP="00D6346B">
      <w:pPr>
        <w:rPr>
          <w:sz w:val="28"/>
          <w:szCs w:val="28"/>
        </w:rPr>
      </w:pPr>
      <w:r>
        <w:rPr>
          <w:rFonts w:ascii="Times New Roman" w:hAnsi="Times New Roman" w:cs="Times New Roman"/>
          <w:sz w:val="28"/>
          <w:szCs w:val="28"/>
        </w:rPr>
        <w:t>﻿</w:t>
      </w:r>
    </w:p>
    <w:p w:rsidR="00D6346B" w:rsidRDefault="00D6346B" w:rsidP="00D6346B">
      <w:pPr>
        <w:pStyle w:val="NormalWeb"/>
        <w:rPr>
          <w:ins w:id="816" w:author="Unknown"/>
        </w:rPr>
      </w:pPr>
      <w:r>
        <w:pict/>
      </w:r>
      <w:r>
        <w:pict/>
      </w:r>
      <w:r>
        <w:pict/>
      </w:r>
      <w:r>
        <w:pict/>
      </w:r>
      <w:r>
        <w:pict/>
      </w:r>
      <w:r>
        <w:pict/>
      </w:r>
      <w:r>
        <w:pict/>
      </w:r>
      <w:ins w:id="817" w:author="Unknown">
        <w:r>
          <w:rPr>
            <w:rStyle w:val="Strong"/>
          </w:rPr>
          <w:t>Exercise:</w:t>
        </w:r>
        <w:r>
          <w:t xml:space="preserve"> create a doubly linked list in C</w:t>
        </w:r>
        <w:proofErr w:type="gramStart"/>
        <w:r>
          <w:t>#(</w:t>
        </w:r>
        <w:proofErr w:type="gramEnd"/>
        <w:r>
          <w:t>Csharp) programming language by using Object-Oriented Programming(OOP) concept.</w:t>
        </w:r>
      </w:ins>
    </w:p>
    <w:p w:rsidR="00D6346B" w:rsidRDefault="00D6346B" w:rsidP="00D6346B">
      <w:pPr>
        <w:pStyle w:val="NormalWeb"/>
        <w:rPr>
          <w:ins w:id="818" w:author="Unknown"/>
        </w:rPr>
      </w:pPr>
      <w:ins w:id="819" w:author="Unknown">
        <w:r>
          <w:t>The doubly linked list is much similar to the singly linked list, except that in the doubly linked list, we add a previous link to the element of the list. By doing this the list can be traversed forward and backward.</w:t>
        </w:r>
      </w:ins>
    </w:p>
    <w:p w:rsidR="00D6346B" w:rsidRDefault="00D6346B" w:rsidP="00D6346B">
      <w:pPr>
        <w:pStyle w:val="NormalWeb"/>
        <w:rPr>
          <w:ins w:id="820" w:author="Unknown"/>
        </w:rPr>
      </w:pPr>
      <w:r>
        <w:rPr>
          <w:noProof/>
        </w:rPr>
        <w:lastRenderedPageBreak/>
        <w:drawing>
          <wp:inline distT="0" distB="0" distL="0" distR="0">
            <wp:extent cx="4286250" cy="2857500"/>
            <wp:effectExtent l="0" t="0" r="0" b="0"/>
            <wp:docPr id="16" name="Picture 16" descr="doubly linked list in C#(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doubly linked list in C#(Cshar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D6346B" w:rsidRDefault="00D6346B" w:rsidP="00D6346B">
      <w:pPr>
        <w:pStyle w:val="NormalWeb"/>
        <w:rPr>
          <w:ins w:id="821" w:author="Unknown"/>
        </w:rPr>
      </w:pPr>
      <w:ins w:id="822" w:author="Unknown">
        <w:r>
          <w:t>In this solution to the exercise, we are going to build a doubly linked list that has two helpful links--</w:t>
        </w:r>
        <w:proofErr w:type="gramStart"/>
        <w:r>
          <w:t>one(</w:t>
        </w:r>
        <w:proofErr w:type="gramEnd"/>
        <w:r>
          <w:t>pfirst) points to the first item of the list and another one(plast) point to the last item of the list. The program also provides a menu of choices that a user can use do some operations on the linked list.</w:t>
        </w:r>
      </w:ins>
    </w:p>
    <w:p w:rsidR="00D6346B" w:rsidRDefault="00D6346B" w:rsidP="00D6346B">
      <w:pPr>
        <w:pStyle w:val="NormalWeb"/>
        <w:rPr>
          <w:ins w:id="823" w:author="Unknown"/>
        </w:rPr>
      </w:pPr>
      <w:r>
        <w:rPr>
          <w:noProof/>
        </w:rPr>
        <w:drawing>
          <wp:inline distT="0" distB="0" distL="0" distR="0">
            <wp:extent cx="5114925" cy="1885950"/>
            <wp:effectExtent l="0" t="0" r="9525" b="0"/>
            <wp:docPr id="15" name="Picture 15" descr="doubly linkedlist operations menu in C#(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doubly linkedlist operations menu in C#(Cshar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ins w:id="824" w:author="Unknown">
        <w:r>
          <w:t> </w:t>
        </w:r>
      </w:ins>
    </w:p>
    <w:p w:rsidR="00D6346B" w:rsidRDefault="00D6346B" w:rsidP="00D6346B">
      <w:pPr>
        <w:pStyle w:val="NormalWeb"/>
        <w:rPr>
          <w:ins w:id="825" w:author="Unknown"/>
        </w:rPr>
      </w:pPr>
      <w:ins w:id="826" w:author="Unknown">
        <w:r>
          <w:t>To keep the solution simple, we divide it in to different steps as you see their links on the right menu.</w:t>
        </w:r>
      </w:ins>
    </w:p>
    <w:p w:rsidR="007D2281" w:rsidRDefault="007D2281" w:rsidP="00277420">
      <w:pPr>
        <w:pStyle w:val="z-BottomofForm"/>
        <w:rPr>
          <w:vanish w:val="0"/>
        </w:rPr>
      </w:pPr>
    </w:p>
    <w:p w:rsidR="007D2281" w:rsidRDefault="007D2281" w:rsidP="00277420">
      <w:pPr>
        <w:pStyle w:val="z-BottomofForm"/>
        <w:rPr>
          <w:vanish w:val="0"/>
        </w:rPr>
      </w:pPr>
    </w:p>
    <w:p w:rsidR="007D2281" w:rsidRDefault="007D2281" w:rsidP="007D2281">
      <w:pPr>
        <w:pStyle w:val="Heading2"/>
        <w:rPr>
          <w:sz w:val="36"/>
          <w:szCs w:val="36"/>
        </w:rPr>
      </w:pPr>
      <w:r>
        <w:t>C# OOP: doubly linked list</w:t>
      </w:r>
    </w:p>
    <w:p w:rsidR="007D2281" w:rsidRDefault="007D2281" w:rsidP="007D2281">
      <w:pPr>
        <w:rPr>
          <w:sz w:val="28"/>
          <w:szCs w:val="28"/>
        </w:rPr>
      </w:pPr>
      <w:r>
        <w:rPr>
          <w:rFonts w:ascii="Times New Roman" w:hAnsi="Times New Roman" w:cs="Times New Roman"/>
          <w:sz w:val="28"/>
          <w:szCs w:val="28"/>
        </w:rPr>
        <w:t>﻿</w:t>
      </w:r>
    </w:p>
    <w:p w:rsidR="007D2281" w:rsidRDefault="007D2281" w:rsidP="007D2281">
      <w:pPr>
        <w:pStyle w:val="Heading3"/>
        <w:rPr>
          <w:ins w:id="827"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828" w:author="Unknown">
        <w:r>
          <w:t>Element of doubly linked list</w:t>
        </w:r>
      </w:ins>
    </w:p>
    <w:p w:rsidR="007D2281" w:rsidRDefault="007D2281" w:rsidP="007D2281">
      <w:pPr>
        <w:pStyle w:val="NormalWeb"/>
        <w:rPr>
          <w:ins w:id="829" w:author="Unknown"/>
        </w:rPr>
      </w:pPr>
      <w:ins w:id="830" w:author="Unknown">
        <w:r>
          <w:rPr>
            <w:rStyle w:val="Strong"/>
          </w:rPr>
          <w:lastRenderedPageBreak/>
          <w:t xml:space="preserve">Step 1: </w:t>
        </w:r>
        <w:r>
          <w:t>Define element and operations of the doubly linked list</w:t>
        </w:r>
      </w:ins>
    </w:p>
    <w:p w:rsidR="007D2281" w:rsidRDefault="007D2281" w:rsidP="007D2281">
      <w:pPr>
        <w:pStyle w:val="NormalWeb"/>
        <w:rPr>
          <w:ins w:id="831" w:author="Unknown"/>
        </w:rPr>
      </w:pPr>
      <w:ins w:id="832" w:author="Unknown">
        <w:r>
          <w:t>The doubly linked list element has tree parts--previous pointer or link, data, and next pointer or next link. Therefore, we define the the element of the doubly linked list by using a structure that has three members--data and two pointers.</w:t>
        </w:r>
      </w:ins>
    </w:p>
    <w:p w:rsidR="007D2281" w:rsidRDefault="007D2281" w:rsidP="007D2281">
      <w:pPr>
        <w:pStyle w:val="NormalWeb"/>
        <w:rPr>
          <w:ins w:id="833" w:author="Unknown"/>
        </w:rPr>
      </w:pPr>
      <w:r>
        <w:rPr>
          <w:noProof/>
        </w:rPr>
        <w:drawing>
          <wp:inline distT="0" distB="0" distL="0" distR="0">
            <wp:extent cx="4752975" cy="1905000"/>
            <wp:effectExtent l="0" t="0" r="9525" b="0"/>
            <wp:docPr id="17" name="Picture 17" descr="doubly linked 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doubly linked list in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975" cy="1905000"/>
                    </a:xfrm>
                    <a:prstGeom prst="rect">
                      <a:avLst/>
                    </a:prstGeom>
                    <a:noFill/>
                    <a:ln>
                      <a:noFill/>
                    </a:ln>
                  </pic:spPr>
                </pic:pic>
              </a:graphicData>
            </a:graphic>
          </wp:inline>
        </w:drawing>
      </w:r>
    </w:p>
    <w:p w:rsidR="007D2281" w:rsidRDefault="007D2281" w:rsidP="007D2281">
      <w:pPr>
        <w:pStyle w:val="NormalWeb"/>
        <w:rPr>
          <w:ins w:id="834" w:author="Unknown"/>
        </w:rPr>
      </w:pPr>
      <w:ins w:id="835" w:author="Unknown">
        <w:r>
          <w:t>//C</w:t>
        </w:r>
        <w:proofErr w:type="gramStart"/>
        <w:r>
          <w:t>#(</w:t>
        </w:r>
        <w:proofErr w:type="gramEnd"/>
        <w:r>
          <w:t>Csharp) code to define list element</w:t>
        </w:r>
      </w:ins>
    </w:p>
    <w:p w:rsidR="007D2281" w:rsidRDefault="007D2281" w:rsidP="007D2281">
      <w:pPr>
        <w:pStyle w:val="NormalWeb"/>
        <w:rPr>
          <w:ins w:id="836" w:author="Unknown"/>
        </w:rPr>
      </w:pPr>
      <w:proofErr w:type="gramStart"/>
      <w:ins w:id="837" w:author="Unknown">
        <w:r>
          <w:t>class</w:t>
        </w:r>
        <w:proofErr w:type="gramEnd"/>
        <w:r>
          <w:t xml:space="preserve"> ListNode&lt;T&gt; //T is the generic type.</w:t>
        </w:r>
        <w:r>
          <w:br/>
          <w:t>{</w:t>
        </w:r>
        <w:r>
          <w:br/>
          <w:t>  public ListNode(T elem) { val = elem; next = null; }</w:t>
        </w:r>
        <w:r>
          <w:br/>
          <w:t>  public T val; //element data</w:t>
        </w:r>
        <w:r>
          <w:br/>
          <w:t>  public ListNode&lt;T&gt; prev;//previous link</w:t>
        </w:r>
        <w:r>
          <w:br/>
          <w:t>  public ListNode&lt;T&gt; next;//next link</w:t>
        </w:r>
        <w:r>
          <w:br/>
          <w:t>}</w:t>
        </w:r>
      </w:ins>
    </w:p>
    <w:p w:rsidR="007D2281" w:rsidRDefault="007D2281" w:rsidP="007D2281">
      <w:pPr>
        <w:pStyle w:val="NormalWeb"/>
        <w:rPr>
          <w:ins w:id="838" w:author="Unknown"/>
        </w:rPr>
      </w:pPr>
      <w:ins w:id="839" w:author="Unknown">
        <w:r>
          <w:t>The operations of the doubly linked list are outlined as the methods in abstract class Cls shown below:</w:t>
        </w:r>
      </w:ins>
    </w:p>
    <w:p w:rsidR="007D2281" w:rsidRDefault="007D2281" w:rsidP="007D2281">
      <w:pPr>
        <w:pStyle w:val="NormalWeb"/>
        <w:rPr>
          <w:ins w:id="840" w:author="Unknown"/>
        </w:rPr>
      </w:pPr>
      <w:ins w:id="841" w:author="Unknown">
        <w:r>
          <w:t> abstract class Cls&lt;T&gt;</w:t>
        </w:r>
        <w:r>
          <w:br/>
          <w:t>{</w:t>
        </w:r>
        <w:r>
          <w:br/>
          <w:t>  public void insert(T val, int pos) { }</w:t>
        </w:r>
        <w:r>
          <w:br/>
          <w:t>  public void delete(int pos) { }</w:t>
        </w:r>
        <w:r>
          <w:br/>
          <w:t>  public void printlist() { }</w:t>
        </w:r>
        <w:r>
          <w:br/>
          <w:t>  public ListNode&lt;T&gt; findmin() { return null; }</w:t>
        </w:r>
        <w:r>
          <w:br/>
          <w:t>  public ListNode&lt;T&gt; findmax() { return null; }</w:t>
        </w:r>
        <w:r>
          <w:br/>
          <w:t>  public ListNode&lt;T&gt; find() { return null; }</w:t>
        </w:r>
        <w:r>
          <w:br/>
          <w:t>}</w:t>
        </w:r>
      </w:ins>
    </w:p>
    <w:p w:rsidR="00E53930" w:rsidRDefault="00E53930" w:rsidP="00277420">
      <w:pPr>
        <w:pStyle w:val="z-BottomofForm"/>
        <w:rPr>
          <w:vanish w:val="0"/>
        </w:rPr>
      </w:pPr>
    </w:p>
    <w:p w:rsidR="00E53930" w:rsidRDefault="00E53930" w:rsidP="00277420">
      <w:pPr>
        <w:pStyle w:val="z-BottomofForm"/>
        <w:rPr>
          <w:vanish w:val="0"/>
        </w:rPr>
      </w:pPr>
    </w:p>
    <w:p w:rsidR="00E53930" w:rsidRDefault="00E53930" w:rsidP="00E53930">
      <w:pPr>
        <w:pStyle w:val="Heading2"/>
        <w:rPr>
          <w:sz w:val="36"/>
          <w:szCs w:val="36"/>
        </w:rPr>
      </w:pPr>
      <w:r>
        <w:lastRenderedPageBreak/>
        <w:t>C++ OOP: doubly linked list</w:t>
      </w:r>
    </w:p>
    <w:p w:rsidR="00E53930" w:rsidRDefault="00E53930" w:rsidP="00E53930">
      <w:pPr>
        <w:rPr>
          <w:sz w:val="28"/>
          <w:szCs w:val="28"/>
        </w:rPr>
      </w:pPr>
      <w:r>
        <w:rPr>
          <w:rFonts w:ascii="Times New Roman" w:hAnsi="Times New Roman" w:cs="Times New Roman"/>
          <w:sz w:val="28"/>
          <w:szCs w:val="28"/>
        </w:rPr>
        <w:t>﻿</w:t>
      </w:r>
    </w:p>
    <w:p w:rsidR="00E53930" w:rsidRDefault="00E53930" w:rsidP="00E53930">
      <w:pPr>
        <w:pStyle w:val="Heading3"/>
        <w:rPr>
          <w:ins w:id="842"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843" w:author="Unknown">
        <w:r>
          <w:t>Add new element to doubly linked list</w:t>
        </w:r>
      </w:ins>
    </w:p>
    <w:p w:rsidR="00E53930" w:rsidRDefault="00E53930" w:rsidP="00E53930">
      <w:pPr>
        <w:pStyle w:val="NormalWeb"/>
        <w:rPr>
          <w:ins w:id="844" w:author="Unknown"/>
        </w:rPr>
      </w:pPr>
      <w:ins w:id="845" w:author="Unknown">
        <w:r>
          <w:rPr>
            <w:rStyle w:val="Strong"/>
          </w:rPr>
          <w:t xml:space="preserve">Step 2: </w:t>
        </w:r>
        <w:r>
          <w:t>Add an element to the doubly linked list</w:t>
        </w:r>
      </w:ins>
    </w:p>
    <w:p w:rsidR="00E53930" w:rsidRDefault="00E53930" w:rsidP="00E53930">
      <w:pPr>
        <w:pStyle w:val="NormalWeb"/>
        <w:rPr>
          <w:ins w:id="846" w:author="Unknown"/>
        </w:rPr>
      </w:pPr>
      <w:ins w:id="847" w:author="Unknown">
        <w:r>
          <w:t>To add an element to the doubly linked list, you need to consider 4 things:</w:t>
        </w:r>
      </w:ins>
    </w:p>
    <w:p w:rsidR="00E53930" w:rsidRDefault="00E53930" w:rsidP="00E53930">
      <w:pPr>
        <w:pStyle w:val="NormalWeb"/>
        <w:rPr>
          <w:ins w:id="848" w:author="Unknown"/>
        </w:rPr>
      </w:pPr>
      <w:ins w:id="849" w:author="Unknown">
        <w:r>
          <w:t xml:space="preserve">1. When the list is empty, to add a new element to the list, you only let the pfirst and plast links point to the new item. </w:t>
        </w:r>
      </w:ins>
    </w:p>
    <w:p w:rsidR="00E53930" w:rsidRDefault="00E53930" w:rsidP="00E53930">
      <w:pPr>
        <w:pStyle w:val="style12"/>
        <w:rPr>
          <w:ins w:id="850" w:author="Unknown"/>
        </w:rPr>
      </w:pPr>
      <w:r>
        <w:rPr>
          <w:noProof/>
        </w:rPr>
        <w:drawing>
          <wp:inline distT="0" distB="0" distL="0" distR="0">
            <wp:extent cx="3571875" cy="1847850"/>
            <wp:effectExtent l="0" t="0" r="9525" b="0"/>
            <wp:docPr id="21" name="Picture 21" descr="C#(Csharp) Add an item to the empty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C#(Csharp) Add an item to the empty doubly link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1875" cy="1847850"/>
                    </a:xfrm>
                    <a:prstGeom prst="rect">
                      <a:avLst/>
                    </a:prstGeom>
                    <a:noFill/>
                    <a:ln>
                      <a:noFill/>
                    </a:ln>
                  </pic:spPr>
                </pic:pic>
              </a:graphicData>
            </a:graphic>
          </wp:inline>
        </w:drawing>
      </w:r>
      <w:ins w:id="851" w:author="Unknown">
        <w:r>
          <w:t> </w:t>
        </w:r>
      </w:ins>
    </w:p>
    <w:p w:rsidR="00E53930" w:rsidRDefault="00E53930" w:rsidP="00E53930">
      <w:pPr>
        <w:rPr>
          <w:ins w:id="852" w:author="Unknown"/>
          <w:sz w:val="28"/>
          <w:szCs w:val="28"/>
        </w:rPr>
      </w:pPr>
    </w:p>
    <w:p w:rsidR="00E53930" w:rsidRDefault="00E53930" w:rsidP="00E53930">
      <w:pPr>
        <w:pStyle w:val="NormalWeb"/>
        <w:rPr>
          <w:ins w:id="853" w:author="Unknown"/>
        </w:rPr>
      </w:pPr>
      <w:ins w:id="854" w:author="Unknown">
        <w:r>
          <w:br/>
        </w:r>
        <w:proofErr w:type="gramStart"/>
        <w:r>
          <w:t>2.If</w:t>
        </w:r>
        <w:proofErr w:type="gramEnd"/>
        <w:r>
          <w:t xml:space="preserve"> the new element is to be added to the beginning of  the list, you will need to let the next link of the new item points to the pfirst, set its previous link to null, and then update the pfirst to point to the new item.</w:t>
        </w:r>
      </w:ins>
    </w:p>
    <w:p w:rsidR="00E53930" w:rsidRDefault="00E53930" w:rsidP="00E53930">
      <w:pPr>
        <w:pStyle w:val="NormalWeb"/>
        <w:rPr>
          <w:ins w:id="855" w:author="Unknown"/>
        </w:rPr>
      </w:pPr>
      <w:r>
        <w:rPr>
          <w:noProof/>
        </w:rPr>
        <w:lastRenderedPageBreak/>
        <w:drawing>
          <wp:inline distT="0" distB="0" distL="0" distR="0">
            <wp:extent cx="4981575" cy="2705100"/>
            <wp:effectExtent l="0" t="0" r="9525" b="0"/>
            <wp:docPr id="20" name="Picture 20" descr="C#(Csharp) Add a new element at the beginning of the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C#(Csharp) Add a new element at the beginning of the doubly linked 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2705100"/>
                    </a:xfrm>
                    <a:prstGeom prst="rect">
                      <a:avLst/>
                    </a:prstGeom>
                    <a:noFill/>
                    <a:ln>
                      <a:noFill/>
                    </a:ln>
                  </pic:spPr>
                </pic:pic>
              </a:graphicData>
            </a:graphic>
          </wp:inline>
        </w:drawing>
      </w:r>
      <w:ins w:id="856" w:author="Unknown">
        <w:r>
          <w:t> </w:t>
        </w:r>
      </w:ins>
    </w:p>
    <w:p w:rsidR="00E53930" w:rsidRDefault="00E53930" w:rsidP="00E53930">
      <w:pPr>
        <w:pStyle w:val="NormalWeb"/>
        <w:rPr>
          <w:ins w:id="857" w:author="Unknown"/>
        </w:rPr>
      </w:pPr>
      <w:ins w:id="858" w:author="Unknown">
        <w:r>
          <w:t> 3. If the new element is to be added to the middle position of the list, you need to let a link move to the position that the new element will be placed in. Then exchange the links as shown below:</w:t>
        </w:r>
      </w:ins>
    </w:p>
    <w:p w:rsidR="00E53930" w:rsidRDefault="00E53930" w:rsidP="00E53930">
      <w:pPr>
        <w:pStyle w:val="NormalWeb"/>
        <w:rPr>
          <w:ins w:id="859" w:author="Unknown"/>
        </w:rPr>
      </w:pPr>
      <w:r>
        <w:rPr>
          <w:noProof/>
        </w:rPr>
        <w:drawing>
          <wp:inline distT="0" distB="0" distL="0" distR="0">
            <wp:extent cx="4962525" cy="2266950"/>
            <wp:effectExtent l="0" t="0" r="9525" b="0"/>
            <wp:docPr id="19" name="Picture 19" descr="C#(Csharp) Add a new item in the middle of the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C#(Csharp) Add a new item in the middle of the doubly linked li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2266950"/>
                    </a:xfrm>
                    <a:prstGeom prst="rect">
                      <a:avLst/>
                    </a:prstGeom>
                    <a:noFill/>
                    <a:ln>
                      <a:noFill/>
                    </a:ln>
                  </pic:spPr>
                </pic:pic>
              </a:graphicData>
            </a:graphic>
          </wp:inline>
        </w:drawing>
      </w:r>
      <w:ins w:id="860" w:author="Unknown">
        <w:r>
          <w:t> </w:t>
        </w:r>
      </w:ins>
    </w:p>
    <w:p w:rsidR="00E53930" w:rsidRDefault="00E53930" w:rsidP="00E53930">
      <w:pPr>
        <w:pStyle w:val="NormalWeb"/>
        <w:rPr>
          <w:ins w:id="861" w:author="Unknown"/>
        </w:rPr>
      </w:pPr>
      <w:ins w:id="862" w:author="Unknown">
        <w:r>
          <w:t>4. If the new element is to be added to the last of the list, you need to let the next link of the plast point to the new element, and the previous link of the new element point to the plast. Then update the plast to point the new element.</w:t>
        </w:r>
      </w:ins>
    </w:p>
    <w:p w:rsidR="00E53930" w:rsidRDefault="00E53930" w:rsidP="00E53930">
      <w:pPr>
        <w:pStyle w:val="NormalWeb"/>
        <w:rPr>
          <w:ins w:id="863" w:author="Unknown"/>
        </w:rPr>
      </w:pPr>
      <w:r>
        <w:rPr>
          <w:noProof/>
        </w:rPr>
        <w:lastRenderedPageBreak/>
        <w:drawing>
          <wp:inline distT="0" distB="0" distL="0" distR="0">
            <wp:extent cx="5019675" cy="2333625"/>
            <wp:effectExtent l="0" t="0" r="9525" b="9525"/>
            <wp:docPr id="18" name="Picture 18" descr="C#(Csharp) Add the new item to the last of the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C#(Csharp) Add the new item to the last of the doubly linked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2333625"/>
                    </a:xfrm>
                    <a:prstGeom prst="rect">
                      <a:avLst/>
                    </a:prstGeom>
                    <a:noFill/>
                    <a:ln>
                      <a:noFill/>
                    </a:ln>
                  </pic:spPr>
                </pic:pic>
              </a:graphicData>
            </a:graphic>
          </wp:inline>
        </w:drawing>
      </w:r>
      <w:ins w:id="864" w:author="Unknown">
        <w:r>
          <w:t> </w:t>
        </w:r>
      </w:ins>
    </w:p>
    <w:p w:rsidR="00E53930" w:rsidRDefault="00E53930" w:rsidP="00E53930">
      <w:pPr>
        <w:pStyle w:val="NormalWeb"/>
        <w:rPr>
          <w:ins w:id="865" w:author="Unknown"/>
        </w:rPr>
      </w:pPr>
      <w:ins w:id="866" w:author="Unknown">
        <w:r>
          <w:t>//C# code to add a new element to the doubly linkedlist</w:t>
        </w:r>
      </w:ins>
    </w:p>
    <w:p w:rsidR="00E53930" w:rsidRDefault="00E53930" w:rsidP="00E53930">
      <w:pPr>
        <w:pStyle w:val="NormalWeb"/>
        <w:rPr>
          <w:ins w:id="867" w:author="Unknown"/>
        </w:rPr>
      </w:pPr>
      <w:proofErr w:type="gramStart"/>
      <w:ins w:id="868" w:author="Unknown">
        <w:r>
          <w:t>public</w:t>
        </w:r>
        <w:proofErr w:type="gramEnd"/>
        <w:r>
          <w:t xml:space="preserve"> void insert(T val, int pos)</w:t>
        </w:r>
      </w:ins>
    </w:p>
    <w:p w:rsidR="00E53930" w:rsidRDefault="00E53930" w:rsidP="00E53930">
      <w:pPr>
        <w:pStyle w:val="NormalWeb"/>
        <w:rPr>
          <w:ins w:id="869" w:author="Unknown"/>
        </w:rPr>
      </w:pPr>
      <w:ins w:id="870" w:author="Unknown">
        <w:r>
          <w:t>            {</w:t>
        </w:r>
      </w:ins>
    </w:p>
    <w:p w:rsidR="00E53930" w:rsidRDefault="00E53930" w:rsidP="00E53930">
      <w:pPr>
        <w:pStyle w:val="NormalWeb"/>
        <w:rPr>
          <w:ins w:id="871" w:author="Unknown"/>
        </w:rPr>
      </w:pPr>
      <w:ins w:id="872" w:author="Unknown">
        <w:r>
          <w:t>                ListNode&lt;T&gt; newnode = new ListNode&lt;T</w:t>
        </w:r>
        <w:proofErr w:type="gramStart"/>
        <w:r>
          <w:t>&gt;(</w:t>
        </w:r>
        <w:proofErr w:type="gramEnd"/>
        <w:r>
          <w:t>val);</w:t>
        </w:r>
      </w:ins>
    </w:p>
    <w:p w:rsidR="00E53930" w:rsidRDefault="00E53930" w:rsidP="00E53930">
      <w:pPr>
        <w:pStyle w:val="NormalWeb"/>
        <w:rPr>
          <w:ins w:id="873" w:author="Unknown"/>
        </w:rPr>
      </w:pPr>
      <w:ins w:id="874" w:author="Unknown">
        <w:r>
          <w:t xml:space="preserve">                </w:t>
        </w:r>
        <w:proofErr w:type="gramStart"/>
        <w:r>
          <w:t>int</w:t>
        </w:r>
        <w:proofErr w:type="gramEnd"/>
        <w:r>
          <w:t xml:space="preserve"> inserted = 1;</w:t>
        </w:r>
      </w:ins>
    </w:p>
    <w:p w:rsidR="00E53930" w:rsidRDefault="00E53930" w:rsidP="00E53930">
      <w:pPr>
        <w:pStyle w:val="NormalWeb"/>
        <w:rPr>
          <w:ins w:id="875" w:author="Unknown"/>
        </w:rPr>
      </w:pPr>
      <w:ins w:id="876" w:author="Unknown">
        <w:r>
          <w:t>                //empty list</w:t>
        </w:r>
      </w:ins>
    </w:p>
    <w:p w:rsidR="00E53930" w:rsidRDefault="00E53930" w:rsidP="00E53930">
      <w:pPr>
        <w:pStyle w:val="NormalWeb"/>
        <w:rPr>
          <w:ins w:id="877" w:author="Unknown"/>
        </w:rPr>
      </w:pPr>
      <w:ins w:id="878" w:author="Unknown">
        <w:r>
          <w:t xml:space="preserve">                </w:t>
        </w:r>
        <w:proofErr w:type="gramStart"/>
        <w:r>
          <w:t>if</w:t>
        </w:r>
        <w:proofErr w:type="gramEnd"/>
        <w:r>
          <w:t xml:space="preserve"> (pfirst == null &amp;&amp; plast == null)</w:t>
        </w:r>
      </w:ins>
    </w:p>
    <w:p w:rsidR="00E53930" w:rsidRDefault="00E53930" w:rsidP="00E53930">
      <w:pPr>
        <w:pStyle w:val="NormalWeb"/>
        <w:rPr>
          <w:ins w:id="879" w:author="Unknown"/>
        </w:rPr>
      </w:pPr>
      <w:ins w:id="880" w:author="Unknown">
        <w:r>
          <w:t>                {</w:t>
        </w:r>
      </w:ins>
    </w:p>
    <w:p w:rsidR="00E53930" w:rsidRDefault="00E53930" w:rsidP="00E53930">
      <w:pPr>
        <w:pStyle w:val="NormalWeb"/>
        <w:rPr>
          <w:ins w:id="881" w:author="Unknown"/>
        </w:rPr>
      </w:pPr>
      <w:ins w:id="882" w:author="Unknown">
        <w:r>
          <w:t>                    newnode.prev = null;</w:t>
        </w:r>
      </w:ins>
    </w:p>
    <w:p w:rsidR="00E53930" w:rsidRDefault="00E53930" w:rsidP="00E53930">
      <w:pPr>
        <w:pStyle w:val="NormalWeb"/>
        <w:rPr>
          <w:ins w:id="883" w:author="Unknown"/>
        </w:rPr>
      </w:pPr>
      <w:ins w:id="884" w:author="Unknown">
        <w:r>
          <w:t xml:space="preserve">                    newnode.next = null;   </w:t>
        </w:r>
      </w:ins>
    </w:p>
    <w:p w:rsidR="00E53930" w:rsidRDefault="00E53930" w:rsidP="00E53930">
      <w:pPr>
        <w:pStyle w:val="NormalWeb"/>
        <w:rPr>
          <w:ins w:id="885" w:author="Unknown"/>
        </w:rPr>
      </w:pPr>
      <w:ins w:id="886" w:author="Unknown">
        <w:r>
          <w:t xml:space="preserve">                    </w:t>
        </w:r>
        <w:proofErr w:type="gramStart"/>
        <w:r>
          <w:t>pfirst</w:t>
        </w:r>
        <w:proofErr w:type="gramEnd"/>
        <w:r>
          <w:t xml:space="preserve"> = newnode;</w:t>
        </w:r>
      </w:ins>
    </w:p>
    <w:p w:rsidR="00E53930" w:rsidRDefault="00E53930" w:rsidP="00E53930">
      <w:pPr>
        <w:pStyle w:val="NormalWeb"/>
        <w:rPr>
          <w:ins w:id="887" w:author="Unknown"/>
        </w:rPr>
      </w:pPr>
      <w:ins w:id="888" w:author="Unknown">
        <w:r>
          <w:t xml:space="preserve">                    </w:t>
        </w:r>
        <w:proofErr w:type="gramStart"/>
        <w:r>
          <w:t>plast</w:t>
        </w:r>
        <w:proofErr w:type="gramEnd"/>
        <w:r>
          <w:t xml:space="preserve"> = newnode;</w:t>
        </w:r>
      </w:ins>
    </w:p>
    <w:p w:rsidR="00E53930" w:rsidRDefault="00E53930" w:rsidP="00E53930">
      <w:pPr>
        <w:pStyle w:val="NormalWeb"/>
        <w:rPr>
          <w:ins w:id="889" w:author="Unknown"/>
        </w:rPr>
      </w:pPr>
      <w:ins w:id="890" w:author="Unknown">
        <w:r>
          <w:t xml:space="preserve">                    </w:t>
        </w:r>
      </w:ins>
    </w:p>
    <w:p w:rsidR="00E53930" w:rsidRDefault="00E53930" w:rsidP="00E53930">
      <w:pPr>
        <w:pStyle w:val="NormalWeb"/>
        <w:rPr>
          <w:ins w:id="891" w:author="Unknown"/>
        </w:rPr>
      </w:pPr>
      <w:ins w:id="892" w:author="Unknown">
        <w:r>
          <w:t>                }</w:t>
        </w:r>
      </w:ins>
    </w:p>
    <w:p w:rsidR="00E53930" w:rsidRDefault="00E53930" w:rsidP="00E53930">
      <w:pPr>
        <w:pStyle w:val="NormalWeb"/>
        <w:rPr>
          <w:ins w:id="893" w:author="Unknown"/>
        </w:rPr>
      </w:pPr>
      <w:ins w:id="894" w:author="Unknown">
        <w:r>
          <w:t>                //Insert at the beginning of the list</w:t>
        </w:r>
      </w:ins>
    </w:p>
    <w:p w:rsidR="00E53930" w:rsidRDefault="00E53930" w:rsidP="00E53930">
      <w:pPr>
        <w:pStyle w:val="NormalWeb"/>
        <w:rPr>
          <w:ins w:id="895" w:author="Unknown"/>
        </w:rPr>
      </w:pPr>
      <w:ins w:id="896" w:author="Unknown">
        <w:r>
          <w:lastRenderedPageBreak/>
          <w:t>                </w:t>
        </w:r>
        <w:proofErr w:type="gramStart"/>
        <w:r>
          <w:t>else</w:t>
        </w:r>
        <w:proofErr w:type="gramEnd"/>
        <w:r>
          <w:t xml:space="preserve"> if (pos == 1)</w:t>
        </w:r>
      </w:ins>
    </w:p>
    <w:p w:rsidR="00E53930" w:rsidRDefault="00E53930" w:rsidP="00E53930">
      <w:pPr>
        <w:pStyle w:val="NormalWeb"/>
        <w:rPr>
          <w:ins w:id="897" w:author="Unknown"/>
        </w:rPr>
      </w:pPr>
      <w:ins w:id="898" w:author="Unknown">
        <w:r>
          <w:t>                {</w:t>
        </w:r>
      </w:ins>
    </w:p>
    <w:p w:rsidR="00E53930" w:rsidRDefault="00E53930" w:rsidP="00E53930">
      <w:pPr>
        <w:pStyle w:val="NormalWeb"/>
        <w:rPr>
          <w:ins w:id="899" w:author="Unknown"/>
        </w:rPr>
      </w:pPr>
      <w:ins w:id="900" w:author="Unknown">
        <w:r>
          <w:t>                    newnode.next = pfirst;</w:t>
        </w:r>
      </w:ins>
    </w:p>
    <w:p w:rsidR="00E53930" w:rsidRDefault="00E53930" w:rsidP="00E53930">
      <w:pPr>
        <w:pStyle w:val="NormalWeb"/>
        <w:rPr>
          <w:ins w:id="901" w:author="Unknown"/>
        </w:rPr>
      </w:pPr>
      <w:ins w:id="902" w:author="Unknown">
        <w:r>
          <w:t>                    newnode.prev = null;</w:t>
        </w:r>
      </w:ins>
    </w:p>
    <w:p w:rsidR="00E53930" w:rsidRDefault="00E53930" w:rsidP="00E53930">
      <w:pPr>
        <w:pStyle w:val="NormalWeb"/>
        <w:rPr>
          <w:ins w:id="903" w:author="Unknown"/>
        </w:rPr>
      </w:pPr>
      <w:ins w:id="904" w:author="Unknown">
        <w:r>
          <w:t xml:space="preserve">                    </w:t>
        </w:r>
        <w:proofErr w:type="gramStart"/>
        <w:r>
          <w:t>pfirst</w:t>
        </w:r>
        <w:proofErr w:type="gramEnd"/>
        <w:r>
          <w:t xml:space="preserve"> = newnode;</w:t>
        </w:r>
      </w:ins>
    </w:p>
    <w:p w:rsidR="00E53930" w:rsidRDefault="00E53930" w:rsidP="00E53930">
      <w:pPr>
        <w:pStyle w:val="NormalWeb"/>
        <w:rPr>
          <w:ins w:id="905" w:author="Unknown"/>
        </w:rPr>
      </w:pPr>
      <w:ins w:id="906" w:author="Unknown">
        <w:r>
          <w:t xml:space="preserve">                    </w:t>
        </w:r>
      </w:ins>
    </w:p>
    <w:p w:rsidR="00E53930" w:rsidRDefault="00E53930" w:rsidP="00E53930">
      <w:pPr>
        <w:pStyle w:val="NormalWeb"/>
        <w:rPr>
          <w:ins w:id="907" w:author="Unknown"/>
        </w:rPr>
      </w:pPr>
      <w:ins w:id="908" w:author="Unknown">
        <w:r>
          <w:t>                }</w:t>
        </w:r>
      </w:ins>
    </w:p>
    <w:p w:rsidR="00E53930" w:rsidRDefault="00E53930" w:rsidP="00E53930">
      <w:pPr>
        <w:pStyle w:val="NormalWeb"/>
        <w:rPr>
          <w:ins w:id="909" w:author="Unknown"/>
        </w:rPr>
      </w:pPr>
      <w:ins w:id="910" w:author="Unknown">
        <w:r>
          <w:t>                //Insert in the middle of the list</w:t>
        </w:r>
      </w:ins>
    </w:p>
    <w:p w:rsidR="00E53930" w:rsidRDefault="00E53930" w:rsidP="00E53930">
      <w:pPr>
        <w:pStyle w:val="NormalWeb"/>
        <w:rPr>
          <w:ins w:id="911" w:author="Unknown"/>
        </w:rPr>
      </w:pPr>
      <w:ins w:id="912" w:author="Unknown">
        <w:r>
          <w:t xml:space="preserve">                </w:t>
        </w:r>
        <w:proofErr w:type="gramStart"/>
        <w:r>
          <w:t>else</w:t>
        </w:r>
        <w:proofErr w:type="gramEnd"/>
        <w:r>
          <w:t xml:space="preserve"> if (pos &gt; 1 &amp;&amp; pos &lt;= countitem())</w:t>
        </w:r>
      </w:ins>
    </w:p>
    <w:p w:rsidR="00E53930" w:rsidRDefault="00E53930" w:rsidP="00E53930">
      <w:pPr>
        <w:pStyle w:val="NormalWeb"/>
        <w:rPr>
          <w:ins w:id="913" w:author="Unknown"/>
        </w:rPr>
      </w:pPr>
      <w:ins w:id="914" w:author="Unknown">
        <w:r>
          <w:t>                {</w:t>
        </w:r>
      </w:ins>
    </w:p>
    <w:p w:rsidR="00E53930" w:rsidRDefault="00E53930" w:rsidP="00E53930">
      <w:pPr>
        <w:pStyle w:val="NormalWeb"/>
        <w:rPr>
          <w:ins w:id="915" w:author="Unknown"/>
        </w:rPr>
      </w:pPr>
      <w:ins w:id="916" w:author="Unknown">
        <w:r>
          <w:t>                    ListNode&lt;T&gt; ta;</w:t>
        </w:r>
      </w:ins>
    </w:p>
    <w:p w:rsidR="00E53930" w:rsidRDefault="00E53930" w:rsidP="00E53930">
      <w:pPr>
        <w:pStyle w:val="NormalWeb"/>
        <w:rPr>
          <w:ins w:id="917" w:author="Unknown"/>
        </w:rPr>
      </w:pPr>
      <w:ins w:id="918" w:author="Unknown">
        <w:r>
          <w:t xml:space="preserve">                    </w:t>
        </w:r>
        <w:proofErr w:type="gramStart"/>
        <w:r>
          <w:t>ta</w:t>
        </w:r>
        <w:proofErr w:type="gramEnd"/>
        <w:r>
          <w:t xml:space="preserve"> = pfirst;</w:t>
        </w:r>
      </w:ins>
    </w:p>
    <w:p w:rsidR="00E53930" w:rsidRDefault="00E53930" w:rsidP="00E53930">
      <w:pPr>
        <w:pStyle w:val="NormalWeb"/>
        <w:rPr>
          <w:ins w:id="919" w:author="Unknown"/>
        </w:rPr>
      </w:pPr>
      <w:ins w:id="920" w:author="Unknown">
        <w:r>
          <w:t xml:space="preserve">                    </w:t>
        </w:r>
        <w:proofErr w:type="gramStart"/>
        <w:r>
          <w:t>for</w:t>
        </w:r>
        <w:proofErr w:type="gramEnd"/>
        <w:r>
          <w:t xml:space="preserve"> (int t = 1; t &lt; pos; t = t + 1) { ta = ta.next; } //move to the insertion point</w:t>
        </w:r>
      </w:ins>
    </w:p>
    <w:p w:rsidR="00E53930" w:rsidRDefault="00E53930" w:rsidP="00E53930">
      <w:pPr>
        <w:pStyle w:val="NormalWeb"/>
        <w:rPr>
          <w:ins w:id="921" w:author="Unknown"/>
        </w:rPr>
      </w:pPr>
      <w:ins w:id="922" w:author="Unknown">
        <w:r>
          <w:t>                    newnode.next = ta;</w:t>
        </w:r>
      </w:ins>
    </w:p>
    <w:p w:rsidR="00E53930" w:rsidRDefault="00E53930" w:rsidP="00E53930">
      <w:pPr>
        <w:pStyle w:val="NormalWeb"/>
        <w:rPr>
          <w:ins w:id="923" w:author="Unknown"/>
        </w:rPr>
      </w:pPr>
      <w:ins w:id="924" w:author="Unknown">
        <w:r>
          <w:t>                    newnode.prev = ta.prev;</w:t>
        </w:r>
      </w:ins>
    </w:p>
    <w:p w:rsidR="00E53930" w:rsidRDefault="00E53930" w:rsidP="00E53930">
      <w:pPr>
        <w:pStyle w:val="NormalWeb"/>
        <w:rPr>
          <w:ins w:id="925" w:author="Unknown"/>
        </w:rPr>
      </w:pPr>
      <w:ins w:id="926" w:author="Unknown">
        <w:r>
          <w:t>                    ta.prev.next = newnode;</w:t>
        </w:r>
      </w:ins>
    </w:p>
    <w:p w:rsidR="00E53930" w:rsidRDefault="00E53930" w:rsidP="00E53930">
      <w:pPr>
        <w:pStyle w:val="NormalWeb"/>
        <w:rPr>
          <w:ins w:id="927" w:author="Unknown"/>
        </w:rPr>
      </w:pPr>
      <w:ins w:id="928" w:author="Unknown">
        <w:r>
          <w:t>                    ta.prev = newnode;</w:t>
        </w:r>
      </w:ins>
    </w:p>
    <w:p w:rsidR="00E53930" w:rsidRDefault="00E53930" w:rsidP="00E53930">
      <w:pPr>
        <w:pStyle w:val="NormalWeb"/>
        <w:rPr>
          <w:ins w:id="929" w:author="Unknown"/>
        </w:rPr>
      </w:pPr>
      <w:ins w:id="930" w:author="Unknown">
        <w:r>
          <w:t xml:space="preserve">                    </w:t>
        </w:r>
      </w:ins>
    </w:p>
    <w:p w:rsidR="00E53930" w:rsidRDefault="00E53930" w:rsidP="00E53930">
      <w:pPr>
        <w:pStyle w:val="NormalWeb"/>
        <w:rPr>
          <w:ins w:id="931" w:author="Unknown"/>
        </w:rPr>
      </w:pPr>
      <w:ins w:id="932" w:author="Unknown">
        <w:r>
          <w:t>                }</w:t>
        </w:r>
      </w:ins>
    </w:p>
    <w:p w:rsidR="00E53930" w:rsidRDefault="00E53930" w:rsidP="00E53930">
      <w:pPr>
        <w:pStyle w:val="NormalWeb"/>
        <w:rPr>
          <w:ins w:id="933" w:author="Unknown"/>
        </w:rPr>
      </w:pPr>
      <w:ins w:id="934" w:author="Unknown">
        <w:r>
          <w:t xml:space="preserve">                </w:t>
        </w:r>
        <w:proofErr w:type="gramStart"/>
        <w:r>
          <w:t>else</w:t>
        </w:r>
        <w:proofErr w:type="gramEnd"/>
        <w:r>
          <w:t xml:space="preserve"> if (pos == countitem() + 1)</w:t>
        </w:r>
      </w:ins>
    </w:p>
    <w:p w:rsidR="00E53930" w:rsidRDefault="00E53930" w:rsidP="00E53930">
      <w:pPr>
        <w:pStyle w:val="NormalWeb"/>
        <w:rPr>
          <w:ins w:id="935" w:author="Unknown"/>
        </w:rPr>
      </w:pPr>
      <w:ins w:id="936" w:author="Unknown">
        <w:r>
          <w:t>                {</w:t>
        </w:r>
      </w:ins>
    </w:p>
    <w:p w:rsidR="00E53930" w:rsidRDefault="00E53930" w:rsidP="00E53930">
      <w:pPr>
        <w:pStyle w:val="NormalWeb"/>
        <w:rPr>
          <w:ins w:id="937" w:author="Unknown"/>
        </w:rPr>
      </w:pPr>
      <w:ins w:id="938" w:author="Unknown">
        <w:r>
          <w:lastRenderedPageBreak/>
          <w:t>                    newnode.next = null;</w:t>
        </w:r>
      </w:ins>
    </w:p>
    <w:p w:rsidR="00E53930" w:rsidRDefault="00E53930" w:rsidP="00E53930">
      <w:pPr>
        <w:pStyle w:val="NormalWeb"/>
        <w:rPr>
          <w:ins w:id="939" w:author="Unknown"/>
        </w:rPr>
      </w:pPr>
      <w:ins w:id="940" w:author="Unknown">
        <w:r>
          <w:t>                    plast.next = newnode;</w:t>
        </w:r>
      </w:ins>
    </w:p>
    <w:p w:rsidR="00E53930" w:rsidRDefault="00E53930" w:rsidP="00E53930">
      <w:pPr>
        <w:pStyle w:val="NormalWeb"/>
        <w:rPr>
          <w:ins w:id="941" w:author="Unknown"/>
        </w:rPr>
      </w:pPr>
      <w:ins w:id="942" w:author="Unknown">
        <w:r>
          <w:t xml:space="preserve">                    newnode.prev = plast;                    </w:t>
        </w:r>
      </w:ins>
    </w:p>
    <w:p w:rsidR="00E53930" w:rsidRDefault="00E53930" w:rsidP="00E53930">
      <w:pPr>
        <w:pStyle w:val="NormalWeb"/>
        <w:rPr>
          <w:ins w:id="943" w:author="Unknown"/>
        </w:rPr>
      </w:pPr>
      <w:ins w:id="944" w:author="Unknown">
        <w:r>
          <w:t xml:space="preserve">                    </w:t>
        </w:r>
        <w:proofErr w:type="gramStart"/>
        <w:r>
          <w:t>plast</w:t>
        </w:r>
        <w:proofErr w:type="gramEnd"/>
        <w:r>
          <w:t xml:space="preserve"> = newnode;</w:t>
        </w:r>
      </w:ins>
    </w:p>
    <w:p w:rsidR="00E53930" w:rsidRDefault="00E53930" w:rsidP="00E53930">
      <w:pPr>
        <w:pStyle w:val="NormalWeb"/>
        <w:rPr>
          <w:ins w:id="945" w:author="Unknown"/>
        </w:rPr>
      </w:pPr>
      <w:ins w:id="946" w:author="Unknown">
        <w:r>
          <w:t> </w:t>
        </w:r>
      </w:ins>
    </w:p>
    <w:p w:rsidR="00E53930" w:rsidRDefault="00E53930" w:rsidP="00E53930">
      <w:pPr>
        <w:pStyle w:val="NormalWeb"/>
        <w:rPr>
          <w:ins w:id="947" w:author="Unknown"/>
        </w:rPr>
      </w:pPr>
      <w:ins w:id="948" w:author="Unknown">
        <w:r>
          <w:t>                }</w:t>
        </w:r>
      </w:ins>
    </w:p>
    <w:p w:rsidR="00E53930" w:rsidRDefault="00E53930" w:rsidP="00E53930">
      <w:pPr>
        <w:pStyle w:val="NormalWeb"/>
        <w:rPr>
          <w:ins w:id="949" w:author="Unknown"/>
        </w:rPr>
      </w:pPr>
      <w:ins w:id="950" w:author="Unknown">
        <w:r>
          <w:t xml:space="preserve">                </w:t>
        </w:r>
        <w:proofErr w:type="gramStart"/>
        <w:r>
          <w:t>else</w:t>
        </w:r>
        <w:proofErr w:type="gramEnd"/>
        <w:r>
          <w:t xml:space="preserve"> { inserted = 0; Console.WriteLine("Invalid position!"); }</w:t>
        </w:r>
      </w:ins>
    </w:p>
    <w:p w:rsidR="00E53930" w:rsidRDefault="00E53930" w:rsidP="00E53930">
      <w:pPr>
        <w:pStyle w:val="NormalWeb"/>
        <w:rPr>
          <w:ins w:id="951" w:author="Unknown"/>
        </w:rPr>
      </w:pPr>
      <w:ins w:id="952" w:author="Unknown">
        <w:r>
          <w:t xml:space="preserve">                </w:t>
        </w:r>
        <w:proofErr w:type="gramStart"/>
        <w:r>
          <w:t>if</w:t>
        </w:r>
        <w:proofErr w:type="gramEnd"/>
        <w:r>
          <w:t xml:space="preserve"> (inserted != 0) Console.WriteLine("Inserted") ; </w:t>
        </w:r>
      </w:ins>
    </w:p>
    <w:p w:rsidR="00E53930" w:rsidRDefault="00E53930" w:rsidP="00E53930">
      <w:pPr>
        <w:pStyle w:val="NormalWeb"/>
        <w:rPr>
          <w:ins w:id="953" w:author="Unknown"/>
        </w:rPr>
      </w:pPr>
      <w:ins w:id="954" w:author="Unknown">
        <w:r>
          <w:t> </w:t>
        </w:r>
      </w:ins>
    </w:p>
    <w:p w:rsidR="00E53930" w:rsidRDefault="00E53930" w:rsidP="00E53930">
      <w:pPr>
        <w:pStyle w:val="NormalWeb"/>
        <w:rPr>
          <w:ins w:id="955" w:author="Unknown"/>
        </w:rPr>
      </w:pPr>
      <w:ins w:id="956" w:author="Unknown">
        <w:r>
          <w:t>            }</w:t>
        </w:r>
      </w:ins>
    </w:p>
    <w:p w:rsidR="00E53930" w:rsidRDefault="00E53930" w:rsidP="00E53930">
      <w:pPr>
        <w:pStyle w:val="NormalWeb"/>
        <w:rPr>
          <w:ins w:id="957" w:author="Unknown"/>
        </w:rPr>
      </w:pPr>
      <w:ins w:id="958" w:author="Unknown">
        <w:r>
          <w:t>}</w:t>
        </w:r>
      </w:ins>
    </w:p>
    <w:p w:rsidR="00E53930" w:rsidRDefault="00E53930" w:rsidP="00277420">
      <w:pPr>
        <w:pStyle w:val="z-BottomofForm"/>
        <w:rPr>
          <w:vanish w:val="0"/>
        </w:rPr>
      </w:pPr>
    </w:p>
    <w:p w:rsidR="00E53930" w:rsidRDefault="00E53930" w:rsidP="00277420">
      <w:pPr>
        <w:pStyle w:val="z-BottomofForm"/>
        <w:rPr>
          <w:vanish w:val="0"/>
        </w:rPr>
      </w:pPr>
    </w:p>
    <w:p w:rsidR="00E53930" w:rsidRDefault="00E53930" w:rsidP="00277420">
      <w:pPr>
        <w:pStyle w:val="z-BottomofForm"/>
        <w:rPr>
          <w:vanish w:val="0"/>
        </w:rPr>
      </w:pPr>
    </w:p>
    <w:p w:rsidR="00140588" w:rsidRDefault="00140588" w:rsidP="00277420">
      <w:pPr>
        <w:pStyle w:val="z-BottomofForm"/>
        <w:rPr>
          <w:vanish w:val="0"/>
        </w:rPr>
      </w:pPr>
    </w:p>
    <w:p w:rsidR="00140588" w:rsidRDefault="00140588" w:rsidP="00140588">
      <w:pPr>
        <w:pStyle w:val="Heading2"/>
        <w:rPr>
          <w:sz w:val="36"/>
          <w:szCs w:val="36"/>
        </w:rPr>
      </w:pPr>
      <w:r>
        <w:t>C++ OOP: doubly linked list</w:t>
      </w:r>
    </w:p>
    <w:p w:rsidR="00140588" w:rsidRDefault="00140588" w:rsidP="00140588">
      <w:pPr>
        <w:rPr>
          <w:sz w:val="28"/>
          <w:szCs w:val="28"/>
        </w:rPr>
      </w:pPr>
      <w:r>
        <w:rPr>
          <w:rFonts w:ascii="Times New Roman" w:hAnsi="Times New Roman" w:cs="Times New Roman"/>
          <w:sz w:val="28"/>
          <w:szCs w:val="28"/>
        </w:rPr>
        <w:t>﻿</w:t>
      </w:r>
    </w:p>
    <w:p w:rsidR="00140588" w:rsidRDefault="00140588" w:rsidP="00140588">
      <w:pPr>
        <w:pStyle w:val="Heading3"/>
        <w:rPr>
          <w:ins w:id="959"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960" w:author="Unknown">
        <w:r>
          <w:t>Count elements of doubly linked list</w:t>
        </w:r>
      </w:ins>
    </w:p>
    <w:p w:rsidR="00140588" w:rsidRDefault="00140588" w:rsidP="00140588">
      <w:pPr>
        <w:pStyle w:val="NormalWeb"/>
        <w:rPr>
          <w:ins w:id="961" w:author="Unknown"/>
        </w:rPr>
      </w:pPr>
      <w:ins w:id="962" w:author="Unknown">
        <w:r>
          <w:rPr>
            <w:rStyle w:val="Strong"/>
          </w:rPr>
          <w:t xml:space="preserve">Step 3: </w:t>
        </w:r>
        <w:r>
          <w:t xml:space="preserve">Count </w:t>
        </w:r>
        <w:proofErr w:type="gramStart"/>
        <w:r>
          <w:t>elements</w:t>
        </w:r>
        <w:proofErr w:type="gramEnd"/>
        <w:r>
          <w:t xml:space="preserve"> of the doubly linked list</w:t>
        </w:r>
      </w:ins>
    </w:p>
    <w:p w:rsidR="00140588" w:rsidRDefault="00140588" w:rsidP="00140588">
      <w:pPr>
        <w:pStyle w:val="NormalWeb"/>
        <w:rPr>
          <w:ins w:id="963" w:author="Unknown"/>
        </w:rPr>
      </w:pPr>
      <w:ins w:id="964" w:author="Unknown">
        <w:r>
          <w:t>To count all elements of the doubly linkedlist, we will need a loop to traverse through the doubly linked list. We will let a pointer (i) of ListElem type to point to the pfirst then move the pointer to its next element and increase the number of item(t) one at a time by using a while loop until the end of the doubly linked list is reached.</w:t>
        </w:r>
      </w:ins>
    </w:p>
    <w:p w:rsidR="00140588" w:rsidRDefault="00140588" w:rsidP="00140588">
      <w:pPr>
        <w:pStyle w:val="NormalWeb"/>
        <w:rPr>
          <w:ins w:id="965" w:author="Unknown"/>
        </w:rPr>
      </w:pPr>
      <w:ins w:id="966" w:author="Unknown">
        <w:r>
          <w:t>//Count the number of items in the doubly linked list</w:t>
        </w:r>
      </w:ins>
    </w:p>
    <w:p w:rsidR="00140588" w:rsidRDefault="00140588" w:rsidP="00140588">
      <w:pPr>
        <w:pStyle w:val="NormalWeb"/>
        <w:rPr>
          <w:ins w:id="967" w:author="Unknown"/>
        </w:rPr>
      </w:pPr>
      <w:proofErr w:type="gramStart"/>
      <w:ins w:id="968" w:author="Unknown">
        <w:r>
          <w:t>public</w:t>
        </w:r>
        <w:proofErr w:type="gramEnd"/>
        <w:r>
          <w:t xml:space="preserve"> int countitem()</w:t>
        </w:r>
      </w:ins>
    </w:p>
    <w:p w:rsidR="00140588" w:rsidRDefault="00140588" w:rsidP="00140588">
      <w:pPr>
        <w:pStyle w:val="NormalWeb"/>
        <w:rPr>
          <w:ins w:id="969" w:author="Unknown"/>
        </w:rPr>
      </w:pPr>
      <w:ins w:id="970" w:author="Unknown">
        <w:r>
          <w:lastRenderedPageBreak/>
          <w:t>            {</w:t>
        </w:r>
      </w:ins>
    </w:p>
    <w:p w:rsidR="00140588" w:rsidRDefault="00140588" w:rsidP="00140588">
      <w:pPr>
        <w:pStyle w:val="NormalWeb"/>
        <w:rPr>
          <w:ins w:id="971" w:author="Unknown"/>
        </w:rPr>
      </w:pPr>
      <w:ins w:id="972" w:author="Unknown">
        <w:r>
          <w:t>                ListNode&lt;T&gt; i;</w:t>
        </w:r>
      </w:ins>
    </w:p>
    <w:p w:rsidR="00140588" w:rsidRDefault="00140588" w:rsidP="00140588">
      <w:pPr>
        <w:pStyle w:val="NormalWeb"/>
        <w:rPr>
          <w:ins w:id="973" w:author="Unknown"/>
        </w:rPr>
      </w:pPr>
      <w:ins w:id="974" w:author="Unknown">
        <w:r>
          <w:t xml:space="preserve">                </w:t>
        </w:r>
        <w:proofErr w:type="gramStart"/>
        <w:r>
          <w:t>int</w:t>
        </w:r>
        <w:proofErr w:type="gramEnd"/>
        <w:r>
          <w:t xml:space="preserve"> t = 0;</w:t>
        </w:r>
      </w:ins>
    </w:p>
    <w:p w:rsidR="00140588" w:rsidRDefault="00140588" w:rsidP="00140588">
      <w:pPr>
        <w:pStyle w:val="NormalWeb"/>
        <w:rPr>
          <w:ins w:id="975" w:author="Unknown"/>
        </w:rPr>
      </w:pPr>
      <w:ins w:id="976" w:author="Unknown">
        <w:r>
          <w:t>                </w:t>
        </w:r>
        <w:proofErr w:type="gramStart"/>
        <w:r>
          <w:t>for</w:t>
        </w:r>
        <w:proofErr w:type="gramEnd"/>
        <w:r>
          <w:t xml:space="preserve"> (i = pfirst; i != null; i = i.next)</w:t>
        </w:r>
      </w:ins>
    </w:p>
    <w:p w:rsidR="00140588" w:rsidRDefault="00140588" w:rsidP="00140588">
      <w:pPr>
        <w:pStyle w:val="NormalWeb"/>
        <w:rPr>
          <w:ins w:id="977" w:author="Unknown"/>
        </w:rPr>
      </w:pPr>
      <w:ins w:id="978" w:author="Unknown">
        <w:r>
          <w:t>                {</w:t>
        </w:r>
      </w:ins>
    </w:p>
    <w:p w:rsidR="00140588" w:rsidRDefault="00140588" w:rsidP="00140588">
      <w:pPr>
        <w:pStyle w:val="NormalWeb"/>
        <w:rPr>
          <w:ins w:id="979" w:author="Unknown"/>
        </w:rPr>
      </w:pPr>
      <w:ins w:id="980" w:author="Unknown">
        <w:r>
          <w:t>                    t = t + 1;</w:t>
        </w:r>
      </w:ins>
    </w:p>
    <w:p w:rsidR="00140588" w:rsidRDefault="00140588" w:rsidP="00140588">
      <w:pPr>
        <w:pStyle w:val="NormalWeb"/>
        <w:rPr>
          <w:ins w:id="981" w:author="Unknown"/>
        </w:rPr>
      </w:pPr>
      <w:ins w:id="982" w:author="Unknown">
        <w:r>
          <w:t>                }</w:t>
        </w:r>
      </w:ins>
    </w:p>
    <w:p w:rsidR="00140588" w:rsidRDefault="00140588" w:rsidP="00140588">
      <w:pPr>
        <w:pStyle w:val="NormalWeb"/>
        <w:rPr>
          <w:ins w:id="983" w:author="Unknown"/>
        </w:rPr>
      </w:pPr>
      <w:ins w:id="984" w:author="Unknown">
        <w:r>
          <w:t xml:space="preserve">                </w:t>
        </w:r>
        <w:proofErr w:type="gramStart"/>
        <w:r>
          <w:t>return</w:t>
        </w:r>
        <w:proofErr w:type="gramEnd"/>
        <w:r>
          <w:t xml:space="preserve"> t;</w:t>
        </w:r>
      </w:ins>
    </w:p>
    <w:p w:rsidR="00140588" w:rsidRDefault="00140588" w:rsidP="00140588">
      <w:pPr>
        <w:pStyle w:val="NormalWeb"/>
        <w:rPr>
          <w:ins w:id="985" w:author="Unknown"/>
        </w:rPr>
      </w:pPr>
      <w:ins w:id="986" w:author="Unknown">
        <w:r>
          <w:t>            }</w:t>
        </w:r>
      </w:ins>
    </w:p>
    <w:p w:rsidR="00DF64DD" w:rsidRDefault="00DF64DD" w:rsidP="00277420">
      <w:pPr>
        <w:pStyle w:val="z-BottomofForm"/>
        <w:rPr>
          <w:vanish w:val="0"/>
        </w:rPr>
      </w:pPr>
    </w:p>
    <w:p w:rsidR="00DF64DD" w:rsidRDefault="00DF64DD" w:rsidP="00277420">
      <w:pPr>
        <w:pStyle w:val="z-BottomofForm"/>
        <w:rPr>
          <w:vanish w:val="0"/>
        </w:rPr>
      </w:pPr>
    </w:p>
    <w:p w:rsidR="00DF64DD" w:rsidRDefault="00DF64DD" w:rsidP="00277420">
      <w:pPr>
        <w:pStyle w:val="z-BottomofForm"/>
        <w:rPr>
          <w:vanish w:val="0"/>
        </w:rPr>
      </w:pPr>
    </w:p>
    <w:p w:rsidR="00DF64DD" w:rsidRDefault="00DF64DD" w:rsidP="00DF64DD">
      <w:pPr>
        <w:pStyle w:val="Heading2"/>
        <w:rPr>
          <w:sz w:val="36"/>
          <w:szCs w:val="36"/>
        </w:rPr>
      </w:pPr>
      <w:r>
        <w:t>C# OOP: doubly linked list</w:t>
      </w:r>
    </w:p>
    <w:p w:rsidR="00DF64DD" w:rsidRDefault="00DF64DD" w:rsidP="00DF64DD">
      <w:pPr>
        <w:rPr>
          <w:sz w:val="28"/>
          <w:szCs w:val="28"/>
        </w:rPr>
      </w:pPr>
      <w:r>
        <w:rPr>
          <w:rFonts w:ascii="Times New Roman" w:hAnsi="Times New Roman" w:cs="Times New Roman"/>
          <w:sz w:val="28"/>
          <w:szCs w:val="28"/>
        </w:rPr>
        <w:t>﻿</w:t>
      </w:r>
    </w:p>
    <w:p w:rsidR="00DF64DD" w:rsidRDefault="00DF64DD" w:rsidP="00DF64DD">
      <w:pPr>
        <w:pStyle w:val="Heading3"/>
        <w:rPr>
          <w:ins w:id="987"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988" w:author="Unknown">
        <w:r>
          <w:t>Delete item of doubly linked list</w:t>
        </w:r>
      </w:ins>
    </w:p>
    <w:p w:rsidR="00DF64DD" w:rsidRDefault="00DF64DD" w:rsidP="00DF64DD">
      <w:pPr>
        <w:pStyle w:val="NormalWeb"/>
        <w:rPr>
          <w:ins w:id="989" w:author="Unknown"/>
        </w:rPr>
      </w:pPr>
      <w:ins w:id="990" w:author="Unknown">
        <w:r>
          <w:rPr>
            <w:rStyle w:val="Strong"/>
          </w:rPr>
          <w:t xml:space="preserve">Step 4: </w:t>
        </w:r>
        <w:r>
          <w:t>Delete an element of the doubly linked list</w:t>
        </w:r>
      </w:ins>
    </w:p>
    <w:p w:rsidR="00DF64DD" w:rsidRDefault="00DF64DD" w:rsidP="00DF64DD">
      <w:pPr>
        <w:pStyle w:val="NormalWeb"/>
        <w:rPr>
          <w:ins w:id="991" w:author="Unknown"/>
        </w:rPr>
      </w:pPr>
      <w:ins w:id="992" w:author="Unknown">
        <w:r>
          <w:t>To delete an element of the doubly linked list, you need to consider the followings:</w:t>
        </w:r>
      </w:ins>
    </w:p>
    <w:p w:rsidR="00DF64DD" w:rsidRDefault="00DF64DD" w:rsidP="00DF64DD">
      <w:pPr>
        <w:pStyle w:val="NormalWeb"/>
        <w:rPr>
          <w:ins w:id="993" w:author="Unknown"/>
        </w:rPr>
      </w:pPr>
      <w:ins w:id="994" w:author="Unknown">
        <w:r>
          <w:t>1. If the element to be deleted is the first element of the list and the list contains only one element, you only need to assign null to the pfirst and plast. If the element to be deleted is the first element of the list and the list contain more than one element, you need a temporary link to point to the pfirst then move the pfirst to point to its next element and set the temporary pointer and the previous link of the pfirst to null.</w:t>
        </w:r>
      </w:ins>
    </w:p>
    <w:p w:rsidR="00DF64DD" w:rsidRDefault="00DF64DD" w:rsidP="00DF64DD">
      <w:pPr>
        <w:pStyle w:val="NormalWeb"/>
        <w:rPr>
          <w:ins w:id="995" w:author="Unknown"/>
        </w:rPr>
      </w:pPr>
      <w:r>
        <w:rPr>
          <w:noProof/>
        </w:rPr>
        <w:lastRenderedPageBreak/>
        <w:drawing>
          <wp:inline distT="0" distB="0" distL="0" distR="0">
            <wp:extent cx="3743325" cy="1905000"/>
            <wp:effectExtent l="0" t="0" r="9525" b="0"/>
            <wp:docPr id="23" name="Picture 23" descr="C#(Csharp) Delete the first item of the double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C#(Csharp) Delete the first item of the double linkedl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1905000"/>
                    </a:xfrm>
                    <a:prstGeom prst="rect">
                      <a:avLst/>
                    </a:prstGeom>
                    <a:noFill/>
                    <a:ln>
                      <a:noFill/>
                    </a:ln>
                  </pic:spPr>
                </pic:pic>
              </a:graphicData>
            </a:graphic>
          </wp:inline>
        </w:drawing>
      </w:r>
      <w:ins w:id="996" w:author="Unknown">
        <w:r>
          <w:t> </w:t>
        </w:r>
      </w:ins>
    </w:p>
    <w:p w:rsidR="00DF64DD" w:rsidRDefault="00DF64DD" w:rsidP="00DF64DD">
      <w:pPr>
        <w:pStyle w:val="NormalWeb"/>
        <w:rPr>
          <w:ins w:id="997" w:author="Unknown"/>
        </w:rPr>
      </w:pPr>
      <w:ins w:id="998" w:author="Unknown">
        <w:r>
          <w:t xml:space="preserve">2. If the element to be deleted is in the middle of the list, you need a traversing </w:t>
        </w:r>
        <w:proofErr w:type="gramStart"/>
        <w:r>
          <w:t>link(</w:t>
        </w:r>
        <w:proofErr w:type="gramEnd"/>
        <w:r>
          <w:t>temp) to point to the element to be deleted. Then exchange the links as you see in the picture below. To handle situation where the element to be deleted is the last element of the list, you need to test whether the target item is equal to the plast. If it is really equal, you need to update the plast to point to the item staying before the target item to be deleted. Finally set the temporary pointer to null.</w:t>
        </w:r>
      </w:ins>
    </w:p>
    <w:p w:rsidR="00DF64DD" w:rsidRDefault="00DF64DD" w:rsidP="00DF64DD">
      <w:pPr>
        <w:pStyle w:val="NormalWeb"/>
        <w:rPr>
          <w:ins w:id="999" w:author="Unknown"/>
        </w:rPr>
      </w:pPr>
      <w:r>
        <w:rPr>
          <w:noProof/>
        </w:rPr>
        <w:drawing>
          <wp:inline distT="0" distB="0" distL="0" distR="0">
            <wp:extent cx="4991100" cy="2838450"/>
            <wp:effectExtent l="0" t="0" r="0" b="0"/>
            <wp:docPr id="22" name="Picture 22" descr="C#(Csharp) Delete middle item of the double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C#(Csharp) Delete middle item of the double linkedl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2838450"/>
                    </a:xfrm>
                    <a:prstGeom prst="rect">
                      <a:avLst/>
                    </a:prstGeom>
                    <a:noFill/>
                    <a:ln>
                      <a:noFill/>
                    </a:ln>
                  </pic:spPr>
                </pic:pic>
              </a:graphicData>
            </a:graphic>
          </wp:inline>
        </w:drawing>
      </w:r>
      <w:ins w:id="1000" w:author="Unknown">
        <w:r>
          <w:t> </w:t>
        </w:r>
      </w:ins>
    </w:p>
    <w:p w:rsidR="00DF64DD" w:rsidRDefault="00DF64DD" w:rsidP="00DF64DD">
      <w:pPr>
        <w:pStyle w:val="NormalWeb"/>
        <w:rPr>
          <w:ins w:id="1001" w:author="Unknown"/>
        </w:rPr>
      </w:pPr>
      <w:ins w:id="1002" w:author="Unknown">
        <w:r>
          <w:t>//C</w:t>
        </w:r>
        <w:proofErr w:type="gramStart"/>
        <w:r>
          <w:t>#(</w:t>
        </w:r>
        <w:proofErr w:type="gramEnd"/>
        <w:r>
          <w:t>Csharp) code to  delete an item of the doubly linked list</w:t>
        </w:r>
      </w:ins>
    </w:p>
    <w:p w:rsidR="00DF64DD" w:rsidRDefault="00DF64DD" w:rsidP="00DF64DD">
      <w:pPr>
        <w:pStyle w:val="NormalWeb"/>
        <w:rPr>
          <w:ins w:id="1003" w:author="Unknown"/>
        </w:rPr>
      </w:pPr>
      <w:proofErr w:type="gramStart"/>
      <w:ins w:id="1004" w:author="Unknown">
        <w:r>
          <w:t>public</w:t>
        </w:r>
        <w:proofErr w:type="gramEnd"/>
        <w:r>
          <w:t xml:space="preserve"> void delete(int pos)</w:t>
        </w:r>
      </w:ins>
    </w:p>
    <w:p w:rsidR="00DF64DD" w:rsidRDefault="00DF64DD" w:rsidP="00DF64DD">
      <w:pPr>
        <w:pStyle w:val="NormalWeb"/>
        <w:rPr>
          <w:ins w:id="1005" w:author="Unknown"/>
        </w:rPr>
      </w:pPr>
      <w:ins w:id="1006" w:author="Unknown">
        <w:r>
          <w:t>            {</w:t>
        </w:r>
      </w:ins>
    </w:p>
    <w:p w:rsidR="00DF64DD" w:rsidRDefault="00DF64DD" w:rsidP="00DF64DD">
      <w:pPr>
        <w:pStyle w:val="NormalWeb"/>
        <w:rPr>
          <w:ins w:id="1007" w:author="Unknown"/>
        </w:rPr>
      </w:pPr>
      <w:ins w:id="1008" w:author="Unknown">
        <w:r>
          <w:t xml:space="preserve">                </w:t>
        </w:r>
        <w:proofErr w:type="gramStart"/>
        <w:r>
          <w:t>int</w:t>
        </w:r>
        <w:proofErr w:type="gramEnd"/>
        <w:r>
          <w:t xml:space="preserve"> deleted = 1;</w:t>
        </w:r>
      </w:ins>
    </w:p>
    <w:p w:rsidR="00DF64DD" w:rsidRDefault="00DF64DD" w:rsidP="00DF64DD">
      <w:pPr>
        <w:pStyle w:val="NormalWeb"/>
        <w:rPr>
          <w:ins w:id="1009" w:author="Unknown"/>
        </w:rPr>
      </w:pPr>
      <w:ins w:id="1010" w:author="Unknown">
        <w:r>
          <w:lastRenderedPageBreak/>
          <w:t xml:space="preserve">                </w:t>
        </w:r>
        <w:proofErr w:type="gramStart"/>
        <w:r>
          <w:t>int</w:t>
        </w:r>
        <w:proofErr w:type="gramEnd"/>
        <w:r>
          <w:t xml:space="preserve"> i;</w:t>
        </w:r>
      </w:ins>
    </w:p>
    <w:p w:rsidR="00DF64DD" w:rsidRDefault="00DF64DD" w:rsidP="00DF64DD">
      <w:pPr>
        <w:pStyle w:val="NormalWeb"/>
        <w:rPr>
          <w:ins w:id="1011" w:author="Unknown"/>
        </w:rPr>
      </w:pPr>
      <w:ins w:id="1012" w:author="Unknown">
        <w:r>
          <w:t>                </w:t>
        </w:r>
        <w:proofErr w:type="gramStart"/>
        <w:r>
          <w:t>if</w:t>
        </w:r>
        <w:proofErr w:type="gramEnd"/>
        <w:r>
          <w:t xml:space="preserve"> (pfirst != null)</w:t>
        </w:r>
      </w:ins>
    </w:p>
    <w:p w:rsidR="00DF64DD" w:rsidRDefault="00DF64DD" w:rsidP="00DF64DD">
      <w:pPr>
        <w:pStyle w:val="NormalWeb"/>
        <w:rPr>
          <w:ins w:id="1013" w:author="Unknown"/>
        </w:rPr>
      </w:pPr>
      <w:ins w:id="1014" w:author="Unknown">
        <w:r>
          <w:t xml:space="preserve">                </w:t>
        </w:r>
        <w:proofErr w:type="gramStart"/>
        <w:r>
          <w:t>{ /</w:t>
        </w:r>
        <w:proofErr w:type="gramEnd"/>
        <w:r>
          <w:t>/make sure the list is not empty.</w:t>
        </w:r>
      </w:ins>
    </w:p>
    <w:p w:rsidR="00DF64DD" w:rsidRDefault="00DF64DD" w:rsidP="00DF64DD">
      <w:pPr>
        <w:pStyle w:val="NormalWeb"/>
        <w:rPr>
          <w:ins w:id="1015" w:author="Unknown"/>
        </w:rPr>
      </w:pPr>
      <w:ins w:id="1016" w:author="Unknown">
        <w:r>
          <w:t xml:space="preserve">                    ListNode&lt;T&gt; </w:t>
        </w:r>
        <w:proofErr w:type="gramStart"/>
        <w:r>
          <w:t>tr</w:t>
        </w:r>
        <w:proofErr w:type="gramEnd"/>
        <w:r>
          <w:t>, temp;</w:t>
        </w:r>
      </w:ins>
    </w:p>
    <w:p w:rsidR="00DF64DD" w:rsidRDefault="00DF64DD" w:rsidP="00DF64DD">
      <w:pPr>
        <w:pStyle w:val="NormalWeb"/>
        <w:rPr>
          <w:ins w:id="1017" w:author="Unknown"/>
        </w:rPr>
      </w:pPr>
      <w:ins w:id="1018" w:author="Unknown">
        <w:r>
          <w:t xml:space="preserve">                    </w:t>
        </w:r>
        <w:proofErr w:type="gramStart"/>
        <w:r>
          <w:t>if</w:t>
        </w:r>
        <w:proofErr w:type="gramEnd"/>
        <w:r>
          <w:t xml:space="preserve"> (pos == 1)</w:t>
        </w:r>
      </w:ins>
    </w:p>
    <w:p w:rsidR="00DF64DD" w:rsidRDefault="00DF64DD" w:rsidP="00DF64DD">
      <w:pPr>
        <w:pStyle w:val="NormalWeb"/>
        <w:rPr>
          <w:ins w:id="1019" w:author="Unknown"/>
        </w:rPr>
      </w:pPr>
      <w:ins w:id="1020" w:author="Unknown">
        <w:r>
          <w:t>                    {//delete the first item</w:t>
        </w:r>
      </w:ins>
    </w:p>
    <w:p w:rsidR="00DF64DD" w:rsidRDefault="00DF64DD" w:rsidP="00DF64DD">
      <w:pPr>
        <w:pStyle w:val="NormalWeb"/>
        <w:rPr>
          <w:ins w:id="1021" w:author="Unknown"/>
        </w:rPr>
      </w:pPr>
      <w:ins w:id="1022" w:author="Unknown">
        <w:r>
          <w:t xml:space="preserve">                        </w:t>
        </w:r>
        <w:proofErr w:type="gramStart"/>
        <w:r>
          <w:t>if</w:t>
        </w:r>
        <w:proofErr w:type="gramEnd"/>
        <w:r>
          <w:t xml:space="preserve"> (countitem() == 1)</w:t>
        </w:r>
      </w:ins>
    </w:p>
    <w:p w:rsidR="00DF64DD" w:rsidRDefault="00DF64DD" w:rsidP="00DF64DD">
      <w:pPr>
        <w:pStyle w:val="NormalWeb"/>
        <w:rPr>
          <w:ins w:id="1023" w:author="Unknown"/>
        </w:rPr>
      </w:pPr>
      <w:ins w:id="1024" w:author="Unknown">
        <w:r>
          <w:t xml:space="preserve">                        </w:t>
        </w:r>
        <w:proofErr w:type="gramStart"/>
        <w:r>
          <w:t>{ /</w:t>
        </w:r>
        <w:proofErr w:type="gramEnd"/>
        <w:r>
          <w:t>/The list contains only one item</w:t>
        </w:r>
      </w:ins>
    </w:p>
    <w:p w:rsidR="00DF64DD" w:rsidRDefault="00DF64DD" w:rsidP="00DF64DD">
      <w:pPr>
        <w:pStyle w:val="NormalWeb"/>
        <w:rPr>
          <w:ins w:id="1025" w:author="Unknown"/>
        </w:rPr>
      </w:pPr>
      <w:ins w:id="1026" w:author="Unknown">
        <w:r>
          <w:t xml:space="preserve">                            </w:t>
        </w:r>
        <w:proofErr w:type="gramStart"/>
        <w:r>
          <w:t>pfirst</w:t>
        </w:r>
        <w:proofErr w:type="gramEnd"/>
        <w:r>
          <w:t xml:space="preserve"> = null;</w:t>
        </w:r>
      </w:ins>
    </w:p>
    <w:p w:rsidR="00DF64DD" w:rsidRDefault="00DF64DD" w:rsidP="00DF64DD">
      <w:pPr>
        <w:pStyle w:val="NormalWeb"/>
        <w:rPr>
          <w:ins w:id="1027" w:author="Unknown"/>
        </w:rPr>
      </w:pPr>
      <w:ins w:id="1028" w:author="Unknown">
        <w:r>
          <w:t xml:space="preserve">                            </w:t>
        </w:r>
        <w:proofErr w:type="gramStart"/>
        <w:r>
          <w:t>plast</w:t>
        </w:r>
        <w:proofErr w:type="gramEnd"/>
        <w:r>
          <w:t xml:space="preserve"> = null;</w:t>
        </w:r>
      </w:ins>
    </w:p>
    <w:p w:rsidR="00DF64DD" w:rsidRDefault="00DF64DD" w:rsidP="00DF64DD">
      <w:pPr>
        <w:pStyle w:val="NormalWeb"/>
        <w:rPr>
          <w:ins w:id="1029" w:author="Unknown"/>
        </w:rPr>
      </w:pPr>
      <w:ins w:id="1030" w:author="Unknown">
        <w:r>
          <w:t> </w:t>
        </w:r>
      </w:ins>
    </w:p>
    <w:p w:rsidR="00DF64DD" w:rsidRDefault="00DF64DD" w:rsidP="00DF64DD">
      <w:pPr>
        <w:pStyle w:val="NormalWeb"/>
        <w:rPr>
          <w:ins w:id="1031" w:author="Unknown"/>
        </w:rPr>
      </w:pPr>
      <w:ins w:id="1032" w:author="Unknown">
        <w:r>
          <w:t>                        }</w:t>
        </w:r>
      </w:ins>
    </w:p>
    <w:p w:rsidR="00DF64DD" w:rsidRDefault="00DF64DD" w:rsidP="00DF64DD">
      <w:pPr>
        <w:pStyle w:val="NormalWeb"/>
        <w:rPr>
          <w:ins w:id="1033" w:author="Unknown"/>
        </w:rPr>
      </w:pPr>
      <w:ins w:id="1034" w:author="Unknown">
        <w:r>
          <w:t xml:space="preserve">                        </w:t>
        </w:r>
        <w:proofErr w:type="gramStart"/>
        <w:r>
          <w:t>else</w:t>
        </w:r>
        <w:proofErr w:type="gramEnd"/>
      </w:ins>
    </w:p>
    <w:p w:rsidR="00DF64DD" w:rsidRDefault="00DF64DD" w:rsidP="00DF64DD">
      <w:pPr>
        <w:pStyle w:val="NormalWeb"/>
        <w:rPr>
          <w:ins w:id="1035" w:author="Unknown"/>
        </w:rPr>
      </w:pPr>
      <w:ins w:id="1036" w:author="Unknown">
        <w:r>
          <w:t xml:space="preserve">                        </w:t>
        </w:r>
        <w:proofErr w:type="gramStart"/>
        <w:r>
          <w:t>{ /</w:t>
        </w:r>
        <w:proofErr w:type="gramEnd"/>
        <w:r>
          <w:t>/The list contains more than one item</w:t>
        </w:r>
      </w:ins>
    </w:p>
    <w:p w:rsidR="00DF64DD" w:rsidRDefault="00DF64DD" w:rsidP="00DF64DD">
      <w:pPr>
        <w:pStyle w:val="NormalWeb"/>
        <w:rPr>
          <w:ins w:id="1037" w:author="Unknown"/>
        </w:rPr>
      </w:pPr>
      <w:ins w:id="1038" w:author="Unknown">
        <w:r>
          <w:t xml:space="preserve">                            </w:t>
        </w:r>
        <w:proofErr w:type="gramStart"/>
        <w:r>
          <w:t>tr</w:t>
        </w:r>
        <w:proofErr w:type="gramEnd"/>
        <w:r>
          <w:t xml:space="preserve"> = pfirst;</w:t>
        </w:r>
      </w:ins>
    </w:p>
    <w:p w:rsidR="00DF64DD" w:rsidRDefault="00DF64DD" w:rsidP="00DF64DD">
      <w:pPr>
        <w:pStyle w:val="NormalWeb"/>
        <w:rPr>
          <w:ins w:id="1039" w:author="Unknown"/>
        </w:rPr>
      </w:pPr>
      <w:ins w:id="1040" w:author="Unknown">
        <w:r>
          <w:t xml:space="preserve">                            </w:t>
        </w:r>
        <w:proofErr w:type="gramStart"/>
        <w:r>
          <w:t>pfirst</w:t>
        </w:r>
        <w:proofErr w:type="gramEnd"/>
        <w:r>
          <w:t xml:space="preserve"> = pfirst.next;</w:t>
        </w:r>
      </w:ins>
    </w:p>
    <w:p w:rsidR="00DF64DD" w:rsidRDefault="00DF64DD" w:rsidP="00DF64DD">
      <w:pPr>
        <w:pStyle w:val="NormalWeb"/>
        <w:rPr>
          <w:ins w:id="1041" w:author="Unknown"/>
        </w:rPr>
      </w:pPr>
      <w:ins w:id="1042" w:author="Unknown">
        <w:r>
          <w:t>                            pfirst.prev = null;</w:t>
        </w:r>
      </w:ins>
    </w:p>
    <w:p w:rsidR="00DF64DD" w:rsidRDefault="00DF64DD" w:rsidP="00DF64DD">
      <w:pPr>
        <w:pStyle w:val="NormalWeb"/>
        <w:rPr>
          <w:ins w:id="1043" w:author="Unknown"/>
        </w:rPr>
      </w:pPr>
      <w:ins w:id="1044" w:author="Unknown">
        <w:r>
          <w:t xml:space="preserve">                            </w:t>
        </w:r>
        <w:proofErr w:type="gramStart"/>
        <w:r>
          <w:t>tr</w:t>
        </w:r>
        <w:proofErr w:type="gramEnd"/>
        <w:r>
          <w:t xml:space="preserve"> = null;</w:t>
        </w:r>
      </w:ins>
    </w:p>
    <w:p w:rsidR="00DF64DD" w:rsidRDefault="00DF64DD" w:rsidP="00DF64DD">
      <w:pPr>
        <w:pStyle w:val="NormalWeb"/>
        <w:rPr>
          <w:ins w:id="1045" w:author="Unknown"/>
        </w:rPr>
      </w:pPr>
      <w:ins w:id="1046" w:author="Unknown">
        <w:r>
          <w:t>                        }</w:t>
        </w:r>
      </w:ins>
    </w:p>
    <w:p w:rsidR="00DF64DD" w:rsidRDefault="00DF64DD" w:rsidP="00DF64DD">
      <w:pPr>
        <w:pStyle w:val="NormalWeb"/>
        <w:rPr>
          <w:ins w:id="1047" w:author="Unknown"/>
        </w:rPr>
      </w:pPr>
      <w:ins w:id="1048" w:author="Unknown">
        <w:r>
          <w:t xml:space="preserve">                       </w:t>
        </w:r>
      </w:ins>
    </w:p>
    <w:p w:rsidR="00DF64DD" w:rsidRDefault="00DF64DD" w:rsidP="00DF64DD">
      <w:pPr>
        <w:pStyle w:val="NormalWeb"/>
        <w:rPr>
          <w:ins w:id="1049" w:author="Unknown"/>
        </w:rPr>
      </w:pPr>
      <w:ins w:id="1050" w:author="Unknown">
        <w:r>
          <w:t>                    }</w:t>
        </w:r>
      </w:ins>
    </w:p>
    <w:p w:rsidR="00DF64DD" w:rsidRDefault="00DF64DD" w:rsidP="00DF64DD">
      <w:pPr>
        <w:pStyle w:val="NormalWeb"/>
        <w:rPr>
          <w:ins w:id="1051" w:author="Unknown"/>
        </w:rPr>
      </w:pPr>
      <w:ins w:id="1052" w:author="Unknown">
        <w:r>
          <w:lastRenderedPageBreak/>
          <w:t> </w:t>
        </w:r>
      </w:ins>
    </w:p>
    <w:p w:rsidR="00DF64DD" w:rsidRDefault="00DF64DD" w:rsidP="00DF64DD">
      <w:pPr>
        <w:pStyle w:val="NormalWeb"/>
        <w:rPr>
          <w:ins w:id="1053" w:author="Unknown"/>
        </w:rPr>
      </w:pPr>
      <w:ins w:id="1054" w:author="Unknown">
        <w:r>
          <w:t xml:space="preserve">                    </w:t>
        </w:r>
        <w:proofErr w:type="gramStart"/>
        <w:r>
          <w:t>else</w:t>
        </w:r>
        <w:proofErr w:type="gramEnd"/>
        <w:r>
          <w:t xml:space="preserve"> if (pos &gt; 1 &amp;&amp; pos &lt;= countitem())</w:t>
        </w:r>
      </w:ins>
    </w:p>
    <w:p w:rsidR="00DF64DD" w:rsidRDefault="00DF64DD" w:rsidP="00DF64DD">
      <w:pPr>
        <w:pStyle w:val="NormalWeb"/>
        <w:rPr>
          <w:ins w:id="1055" w:author="Unknown"/>
        </w:rPr>
      </w:pPr>
      <w:ins w:id="1056" w:author="Unknown">
        <w:r>
          <w:t>                    {//delete middle item</w:t>
        </w:r>
      </w:ins>
    </w:p>
    <w:p w:rsidR="00DF64DD" w:rsidRDefault="00DF64DD" w:rsidP="00DF64DD">
      <w:pPr>
        <w:pStyle w:val="NormalWeb"/>
        <w:rPr>
          <w:ins w:id="1057" w:author="Unknown"/>
        </w:rPr>
      </w:pPr>
      <w:ins w:id="1058" w:author="Unknown">
        <w:r>
          <w:t xml:space="preserve">                        </w:t>
        </w:r>
        <w:proofErr w:type="gramStart"/>
        <w:r>
          <w:t>temp</w:t>
        </w:r>
        <w:proofErr w:type="gramEnd"/>
        <w:r>
          <w:t xml:space="preserve"> = pfirst;</w:t>
        </w:r>
      </w:ins>
    </w:p>
    <w:p w:rsidR="00DF64DD" w:rsidRDefault="00DF64DD" w:rsidP="00DF64DD">
      <w:pPr>
        <w:pStyle w:val="NormalWeb"/>
        <w:rPr>
          <w:ins w:id="1059" w:author="Unknown"/>
        </w:rPr>
      </w:pPr>
      <w:ins w:id="1060" w:author="Unknown">
        <w:r>
          <w:t xml:space="preserve">                        </w:t>
        </w:r>
        <w:proofErr w:type="gramStart"/>
        <w:r>
          <w:t>for</w:t>
        </w:r>
        <w:proofErr w:type="gramEnd"/>
        <w:r>
          <w:t xml:space="preserve"> (i = 1; i &lt; pos; i = i + 1) { temp = temp.next; }</w:t>
        </w:r>
      </w:ins>
    </w:p>
    <w:p w:rsidR="00DF64DD" w:rsidRDefault="00DF64DD" w:rsidP="00DF64DD">
      <w:pPr>
        <w:pStyle w:val="NormalWeb"/>
        <w:rPr>
          <w:ins w:id="1061" w:author="Unknown"/>
        </w:rPr>
      </w:pPr>
      <w:ins w:id="1062" w:author="Unknown">
        <w:r>
          <w:t xml:space="preserve">                        </w:t>
        </w:r>
        <w:proofErr w:type="gramStart"/>
        <w:r>
          <w:t>if</w:t>
        </w:r>
        <w:proofErr w:type="gramEnd"/>
        <w:r>
          <w:t xml:space="preserve"> (temp.next == null) { plast = temp.prev; plast.next = null; }</w:t>
        </w:r>
      </w:ins>
    </w:p>
    <w:p w:rsidR="00DF64DD" w:rsidRDefault="00DF64DD" w:rsidP="00DF64DD">
      <w:pPr>
        <w:pStyle w:val="NormalWeb"/>
        <w:rPr>
          <w:ins w:id="1063" w:author="Unknown"/>
        </w:rPr>
      </w:pPr>
      <w:ins w:id="1064" w:author="Unknown">
        <w:r>
          <w:t xml:space="preserve">                        </w:t>
        </w:r>
        <w:proofErr w:type="gramStart"/>
        <w:r>
          <w:t>else</w:t>
        </w:r>
        <w:proofErr w:type="gramEnd"/>
      </w:ins>
    </w:p>
    <w:p w:rsidR="00DF64DD" w:rsidRDefault="00DF64DD" w:rsidP="00DF64DD">
      <w:pPr>
        <w:pStyle w:val="NormalWeb"/>
        <w:rPr>
          <w:ins w:id="1065" w:author="Unknown"/>
        </w:rPr>
      </w:pPr>
      <w:ins w:id="1066" w:author="Unknown">
        <w:r>
          <w:t>                        {</w:t>
        </w:r>
      </w:ins>
    </w:p>
    <w:p w:rsidR="00DF64DD" w:rsidRDefault="00DF64DD" w:rsidP="00DF64DD">
      <w:pPr>
        <w:pStyle w:val="NormalWeb"/>
        <w:rPr>
          <w:ins w:id="1067" w:author="Unknown"/>
        </w:rPr>
      </w:pPr>
      <w:ins w:id="1068" w:author="Unknown">
        <w:r>
          <w:t>                            temp.prev.next = temp.next;</w:t>
        </w:r>
      </w:ins>
    </w:p>
    <w:p w:rsidR="00DF64DD" w:rsidRDefault="00DF64DD" w:rsidP="00DF64DD">
      <w:pPr>
        <w:pStyle w:val="NormalWeb"/>
        <w:rPr>
          <w:ins w:id="1069" w:author="Unknown"/>
        </w:rPr>
      </w:pPr>
      <w:ins w:id="1070" w:author="Unknown">
        <w:r>
          <w:t>                            temp.next.prev = temp.prev;</w:t>
        </w:r>
      </w:ins>
    </w:p>
    <w:p w:rsidR="00DF64DD" w:rsidRDefault="00DF64DD" w:rsidP="00DF64DD">
      <w:pPr>
        <w:pStyle w:val="NormalWeb"/>
        <w:rPr>
          <w:ins w:id="1071" w:author="Unknown"/>
        </w:rPr>
      </w:pPr>
      <w:ins w:id="1072" w:author="Unknown">
        <w:r>
          <w:t> </w:t>
        </w:r>
      </w:ins>
    </w:p>
    <w:p w:rsidR="00DF64DD" w:rsidRDefault="00DF64DD" w:rsidP="00DF64DD">
      <w:pPr>
        <w:pStyle w:val="NormalWeb"/>
        <w:rPr>
          <w:ins w:id="1073" w:author="Unknown"/>
        </w:rPr>
      </w:pPr>
      <w:ins w:id="1074" w:author="Unknown">
        <w:r>
          <w:t>                        }</w:t>
        </w:r>
      </w:ins>
    </w:p>
    <w:p w:rsidR="00DF64DD" w:rsidRDefault="00DF64DD" w:rsidP="00DF64DD">
      <w:pPr>
        <w:pStyle w:val="NormalWeb"/>
        <w:rPr>
          <w:ins w:id="1075" w:author="Unknown"/>
        </w:rPr>
      </w:pPr>
      <w:ins w:id="1076" w:author="Unknown">
        <w:r>
          <w:t xml:space="preserve">                        </w:t>
        </w:r>
        <w:proofErr w:type="gramStart"/>
        <w:r>
          <w:t>temp</w:t>
        </w:r>
        <w:proofErr w:type="gramEnd"/>
        <w:r>
          <w:t xml:space="preserve"> = null;                        </w:t>
        </w:r>
      </w:ins>
    </w:p>
    <w:p w:rsidR="00DF64DD" w:rsidRDefault="00DF64DD" w:rsidP="00DF64DD">
      <w:pPr>
        <w:pStyle w:val="NormalWeb"/>
        <w:rPr>
          <w:ins w:id="1077" w:author="Unknown"/>
        </w:rPr>
      </w:pPr>
      <w:ins w:id="1078" w:author="Unknown">
        <w:r>
          <w:t>                    }</w:t>
        </w:r>
      </w:ins>
    </w:p>
    <w:p w:rsidR="00DF64DD" w:rsidRDefault="00DF64DD" w:rsidP="00DF64DD">
      <w:pPr>
        <w:pStyle w:val="NormalWeb"/>
        <w:rPr>
          <w:ins w:id="1079" w:author="Unknown"/>
        </w:rPr>
      </w:pPr>
      <w:ins w:id="1080" w:author="Unknown">
        <w:r>
          <w:t xml:space="preserve">                    </w:t>
        </w:r>
        <w:proofErr w:type="gramStart"/>
        <w:r>
          <w:t>else</w:t>
        </w:r>
        <w:proofErr w:type="gramEnd"/>
        <w:r>
          <w:t xml:space="preserve"> { deleted = 0; Console.WriteLine("Invalid position!"); }</w:t>
        </w:r>
      </w:ins>
    </w:p>
    <w:p w:rsidR="00DF64DD" w:rsidRDefault="00DF64DD" w:rsidP="00DF64DD">
      <w:pPr>
        <w:pStyle w:val="NormalWeb"/>
        <w:rPr>
          <w:ins w:id="1081" w:author="Unknown"/>
        </w:rPr>
      </w:pPr>
      <w:ins w:id="1082" w:author="Unknown">
        <w:r>
          <w:t xml:space="preserve">                    </w:t>
        </w:r>
        <w:proofErr w:type="gramStart"/>
        <w:r>
          <w:t>if</w:t>
        </w:r>
        <w:proofErr w:type="gramEnd"/>
        <w:r>
          <w:t xml:space="preserve"> (deleted != 0) Console.WriteLine("Deleted");</w:t>
        </w:r>
      </w:ins>
    </w:p>
    <w:p w:rsidR="00DF64DD" w:rsidRDefault="00DF64DD" w:rsidP="00DF64DD">
      <w:pPr>
        <w:pStyle w:val="NormalWeb"/>
        <w:rPr>
          <w:ins w:id="1083" w:author="Unknown"/>
        </w:rPr>
      </w:pPr>
      <w:ins w:id="1084" w:author="Unknown">
        <w:r>
          <w:t>                }</w:t>
        </w:r>
      </w:ins>
    </w:p>
    <w:p w:rsidR="00DF64DD" w:rsidRDefault="00DF64DD" w:rsidP="00DF64DD">
      <w:pPr>
        <w:pStyle w:val="NormalWeb"/>
        <w:rPr>
          <w:ins w:id="1085" w:author="Unknown"/>
        </w:rPr>
      </w:pPr>
      <w:ins w:id="1086" w:author="Unknown">
        <w:r>
          <w:t xml:space="preserve">                </w:t>
        </w:r>
        <w:proofErr w:type="gramStart"/>
        <w:r>
          <w:t>else</w:t>
        </w:r>
        <w:proofErr w:type="gramEnd"/>
        <w:r>
          <w:t xml:space="preserve"> Console.WriteLine("No item found");</w:t>
        </w:r>
      </w:ins>
    </w:p>
    <w:p w:rsidR="00DF64DD" w:rsidRDefault="00DF64DD" w:rsidP="00DF64DD">
      <w:pPr>
        <w:pStyle w:val="NormalWeb"/>
        <w:rPr>
          <w:ins w:id="1087" w:author="Unknown"/>
        </w:rPr>
      </w:pPr>
      <w:ins w:id="1088" w:author="Unknown">
        <w:r>
          <w:t>            }</w:t>
        </w:r>
      </w:ins>
    </w:p>
    <w:p w:rsidR="004B1637" w:rsidRDefault="004B1637" w:rsidP="00277420">
      <w:pPr>
        <w:pStyle w:val="z-BottomofForm"/>
        <w:rPr>
          <w:vanish w:val="0"/>
        </w:rPr>
      </w:pPr>
    </w:p>
    <w:p w:rsidR="004B1637" w:rsidRDefault="004B1637" w:rsidP="00277420">
      <w:pPr>
        <w:pStyle w:val="z-BottomofForm"/>
        <w:rPr>
          <w:vanish w:val="0"/>
        </w:rPr>
      </w:pPr>
    </w:p>
    <w:p w:rsidR="004B1637" w:rsidRDefault="004B1637" w:rsidP="004B1637">
      <w:pPr>
        <w:pStyle w:val="Heading2"/>
        <w:rPr>
          <w:sz w:val="36"/>
          <w:szCs w:val="36"/>
        </w:rPr>
      </w:pPr>
      <w:r>
        <w:t>C++ OOP: doubly linked list</w:t>
      </w:r>
    </w:p>
    <w:p w:rsidR="004B1637" w:rsidRDefault="004B1637" w:rsidP="004B1637">
      <w:pPr>
        <w:rPr>
          <w:sz w:val="28"/>
          <w:szCs w:val="28"/>
        </w:rPr>
      </w:pPr>
      <w:r>
        <w:rPr>
          <w:rFonts w:ascii="Times New Roman" w:hAnsi="Times New Roman" w:cs="Times New Roman"/>
          <w:sz w:val="28"/>
          <w:szCs w:val="28"/>
        </w:rPr>
        <w:t>﻿</w:t>
      </w:r>
    </w:p>
    <w:p w:rsidR="004B1637" w:rsidRDefault="004B1637" w:rsidP="004B1637">
      <w:pPr>
        <w:pStyle w:val="Heading3"/>
        <w:rPr>
          <w:ins w:id="1089" w:author="Unknown"/>
        </w:rPr>
      </w:pPr>
      <w:r>
        <w:rPr>
          <w:sz w:val="28"/>
          <w:szCs w:val="28"/>
        </w:rPr>
        <w:lastRenderedPageBreak/>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1090" w:author="Unknown">
        <w:r>
          <w:t>Max and Min elements of doubly linked list</w:t>
        </w:r>
      </w:ins>
    </w:p>
    <w:p w:rsidR="004B1637" w:rsidRDefault="004B1637" w:rsidP="004B1637">
      <w:pPr>
        <w:rPr>
          <w:ins w:id="1091" w:author="Unknown"/>
          <w:sz w:val="28"/>
          <w:szCs w:val="28"/>
        </w:rPr>
      </w:pPr>
      <w:ins w:id="1092" w:author="Unknown">
        <w:r>
          <w:rPr>
            <w:rStyle w:val="Strong"/>
            <w:sz w:val="28"/>
            <w:szCs w:val="28"/>
          </w:rPr>
          <w:t xml:space="preserve">Step 5: </w:t>
        </w:r>
        <w:r>
          <w:rPr>
            <w:sz w:val="28"/>
            <w:szCs w:val="28"/>
          </w:rPr>
          <w:t xml:space="preserve">Showing the minimum and maximum items </w:t>
        </w:r>
      </w:ins>
    </w:p>
    <w:p w:rsidR="004B1637" w:rsidRDefault="004B1637" w:rsidP="004B1637">
      <w:pPr>
        <w:pStyle w:val="NormalWeb"/>
        <w:rPr>
          <w:ins w:id="1093" w:author="Unknown"/>
        </w:rPr>
      </w:pPr>
      <w:ins w:id="1094" w:author="Unknown">
        <w:r>
          <w:t>To find the minimum item of the doubly linked list, you need to compare each item of the list by allowing a min variable to point to the first item of the list then starting to compare its data with its next item. If the data of its next item is less than the data of the min, simply allow the min to catch the next item.</w:t>
        </w:r>
      </w:ins>
    </w:p>
    <w:p w:rsidR="004B1637" w:rsidRDefault="004B1637" w:rsidP="004B1637">
      <w:pPr>
        <w:pStyle w:val="style8"/>
        <w:rPr>
          <w:ins w:id="1095" w:author="Unknown"/>
        </w:rPr>
      </w:pPr>
      <w:ins w:id="1096" w:author="Unknown">
        <w:r>
          <w:t>//Find min item</w:t>
        </w:r>
      </w:ins>
    </w:p>
    <w:p w:rsidR="004B1637" w:rsidRDefault="004B1637" w:rsidP="004B1637">
      <w:pPr>
        <w:pStyle w:val="NormalWeb"/>
        <w:rPr>
          <w:ins w:id="1097" w:author="Unknown"/>
        </w:rPr>
      </w:pPr>
      <w:proofErr w:type="gramStart"/>
      <w:ins w:id="1098" w:author="Unknown">
        <w:r>
          <w:t>public</w:t>
        </w:r>
        <w:proofErr w:type="gramEnd"/>
        <w:r>
          <w:t xml:space="preserve"> ListNode&lt;T&gt; findmin()</w:t>
        </w:r>
      </w:ins>
    </w:p>
    <w:p w:rsidR="004B1637" w:rsidRDefault="004B1637" w:rsidP="004B1637">
      <w:pPr>
        <w:pStyle w:val="NormalWeb"/>
        <w:rPr>
          <w:ins w:id="1099" w:author="Unknown"/>
        </w:rPr>
      </w:pPr>
      <w:ins w:id="1100" w:author="Unknown">
        <w:r>
          <w:t>       {</w:t>
        </w:r>
      </w:ins>
    </w:p>
    <w:p w:rsidR="004B1637" w:rsidRDefault="004B1637" w:rsidP="004B1637">
      <w:pPr>
        <w:pStyle w:val="NormalWeb"/>
        <w:rPr>
          <w:ins w:id="1101" w:author="Unknown"/>
        </w:rPr>
      </w:pPr>
      <w:ins w:id="1102" w:author="Unknown">
        <w:r>
          <w:t>             ListNode&lt;T&gt; t, min;</w:t>
        </w:r>
      </w:ins>
    </w:p>
    <w:p w:rsidR="004B1637" w:rsidRDefault="004B1637" w:rsidP="004B1637">
      <w:pPr>
        <w:pStyle w:val="NormalWeb"/>
        <w:rPr>
          <w:ins w:id="1103" w:author="Unknown"/>
        </w:rPr>
      </w:pPr>
      <w:ins w:id="1104" w:author="Unknown">
        <w:r>
          <w:t>             t = pfirst;</w:t>
        </w:r>
      </w:ins>
    </w:p>
    <w:p w:rsidR="004B1637" w:rsidRDefault="004B1637" w:rsidP="004B1637">
      <w:pPr>
        <w:pStyle w:val="NormalWeb"/>
        <w:rPr>
          <w:ins w:id="1105" w:author="Unknown"/>
        </w:rPr>
      </w:pPr>
      <w:ins w:id="1106" w:author="Unknown">
        <w:r>
          <w:t xml:space="preserve">             </w:t>
        </w:r>
        <w:proofErr w:type="gramStart"/>
        <w:r>
          <w:t>min</w:t>
        </w:r>
        <w:proofErr w:type="gramEnd"/>
        <w:r>
          <w:t xml:space="preserve"> = t;</w:t>
        </w:r>
      </w:ins>
    </w:p>
    <w:p w:rsidR="004B1637" w:rsidRDefault="004B1637" w:rsidP="004B1637">
      <w:pPr>
        <w:pStyle w:val="NormalWeb"/>
        <w:rPr>
          <w:ins w:id="1107" w:author="Unknown"/>
        </w:rPr>
      </w:pPr>
      <w:ins w:id="1108" w:author="Unknown">
        <w:r>
          <w:t xml:space="preserve">             </w:t>
        </w:r>
        <w:proofErr w:type="gramStart"/>
        <w:r>
          <w:t>while</w:t>
        </w:r>
        <w:proofErr w:type="gramEnd"/>
        <w:r>
          <w:t xml:space="preserve"> (t != null)</w:t>
        </w:r>
      </w:ins>
    </w:p>
    <w:p w:rsidR="004B1637" w:rsidRDefault="004B1637" w:rsidP="004B1637">
      <w:pPr>
        <w:pStyle w:val="NormalWeb"/>
        <w:rPr>
          <w:ins w:id="1109" w:author="Unknown"/>
        </w:rPr>
      </w:pPr>
      <w:ins w:id="1110" w:author="Unknown">
        <w:r>
          <w:t>              {</w:t>
        </w:r>
      </w:ins>
    </w:p>
    <w:p w:rsidR="004B1637" w:rsidRDefault="004B1637" w:rsidP="004B1637">
      <w:pPr>
        <w:pStyle w:val="NormalWeb"/>
        <w:rPr>
          <w:ins w:id="1111" w:author="Unknown"/>
        </w:rPr>
      </w:pPr>
      <w:ins w:id="1112" w:author="Unknown">
        <w:r>
          <w:t xml:space="preserve">                 </w:t>
        </w:r>
        <w:proofErr w:type="gramStart"/>
        <w:r>
          <w:t>if</w:t>
        </w:r>
        <w:proofErr w:type="gramEnd"/>
        <w:r>
          <w:t xml:space="preserve"> (t.val.ToString().CompareTo(min.val.ToString()) &lt; 0) min = t;</w:t>
        </w:r>
      </w:ins>
    </w:p>
    <w:p w:rsidR="004B1637" w:rsidRDefault="004B1637" w:rsidP="004B1637">
      <w:pPr>
        <w:pStyle w:val="NormalWeb"/>
        <w:rPr>
          <w:ins w:id="1113" w:author="Unknown"/>
        </w:rPr>
      </w:pPr>
      <w:ins w:id="1114" w:author="Unknown">
        <w:r>
          <w:t>                 t = t.next;</w:t>
        </w:r>
      </w:ins>
    </w:p>
    <w:p w:rsidR="004B1637" w:rsidRDefault="004B1637" w:rsidP="004B1637">
      <w:pPr>
        <w:pStyle w:val="NormalWeb"/>
        <w:rPr>
          <w:ins w:id="1115" w:author="Unknown"/>
        </w:rPr>
      </w:pPr>
      <w:ins w:id="1116" w:author="Unknown">
        <w:r>
          <w:t>                }</w:t>
        </w:r>
      </w:ins>
    </w:p>
    <w:p w:rsidR="004B1637" w:rsidRDefault="004B1637" w:rsidP="004B1637">
      <w:pPr>
        <w:pStyle w:val="NormalWeb"/>
        <w:rPr>
          <w:ins w:id="1117" w:author="Unknown"/>
        </w:rPr>
      </w:pPr>
      <w:ins w:id="1118" w:author="Unknown">
        <w:r>
          <w:t xml:space="preserve">                </w:t>
        </w:r>
        <w:proofErr w:type="gramStart"/>
        <w:r>
          <w:t>return</w:t>
        </w:r>
        <w:proofErr w:type="gramEnd"/>
        <w:r>
          <w:t xml:space="preserve"> min;</w:t>
        </w:r>
      </w:ins>
    </w:p>
    <w:p w:rsidR="004B1637" w:rsidRDefault="004B1637" w:rsidP="004B1637">
      <w:pPr>
        <w:pStyle w:val="NormalWeb"/>
        <w:rPr>
          <w:ins w:id="1119" w:author="Unknown"/>
        </w:rPr>
      </w:pPr>
      <w:ins w:id="1120" w:author="Unknown">
        <w:r>
          <w:t>            }</w:t>
        </w:r>
      </w:ins>
    </w:p>
    <w:p w:rsidR="004B1637" w:rsidRDefault="004B1637" w:rsidP="004B1637">
      <w:pPr>
        <w:pStyle w:val="style8"/>
        <w:rPr>
          <w:ins w:id="1121" w:author="Unknown"/>
        </w:rPr>
      </w:pPr>
      <w:ins w:id="1122" w:author="Unknown">
        <w:r>
          <w:t> </w:t>
        </w:r>
      </w:ins>
    </w:p>
    <w:p w:rsidR="004B1637" w:rsidRDefault="004B1637" w:rsidP="004B1637">
      <w:pPr>
        <w:pStyle w:val="NormalWeb"/>
        <w:rPr>
          <w:ins w:id="1123" w:author="Unknown"/>
        </w:rPr>
      </w:pPr>
      <w:ins w:id="1124" w:author="Unknown">
        <w:r>
          <w:t>Finding the maximum item of the doubly linked list can be done similarly as finding the minimum item. You need to compare each item of the list by allowing a max variable to point to the first item of the list then starting to compare its data with its next item. If the data of its next item is greater than the data of the max, simply allow the max to catch the next item.</w:t>
        </w:r>
      </w:ins>
    </w:p>
    <w:p w:rsidR="004B1637" w:rsidRDefault="004B1637" w:rsidP="004B1637">
      <w:pPr>
        <w:pStyle w:val="style8"/>
        <w:rPr>
          <w:ins w:id="1125" w:author="Unknown"/>
        </w:rPr>
      </w:pPr>
      <w:ins w:id="1126" w:author="Unknown">
        <w:r>
          <w:lastRenderedPageBreak/>
          <w:br/>
          <w:t>//Find max item</w:t>
        </w:r>
      </w:ins>
    </w:p>
    <w:p w:rsidR="004B1637" w:rsidRDefault="004B1637" w:rsidP="004B1637">
      <w:pPr>
        <w:pStyle w:val="NormalWeb"/>
        <w:rPr>
          <w:ins w:id="1127" w:author="Unknown"/>
        </w:rPr>
      </w:pPr>
      <w:proofErr w:type="gramStart"/>
      <w:ins w:id="1128" w:author="Unknown">
        <w:r>
          <w:t>public</w:t>
        </w:r>
        <w:proofErr w:type="gramEnd"/>
        <w:r>
          <w:t xml:space="preserve"> ListNode&lt;T&gt; findmax()</w:t>
        </w:r>
      </w:ins>
    </w:p>
    <w:p w:rsidR="004B1637" w:rsidRDefault="004B1637" w:rsidP="004B1637">
      <w:pPr>
        <w:pStyle w:val="NormalWeb"/>
        <w:rPr>
          <w:ins w:id="1129" w:author="Unknown"/>
        </w:rPr>
      </w:pPr>
      <w:ins w:id="1130" w:author="Unknown">
        <w:r>
          <w:t>            {</w:t>
        </w:r>
      </w:ins>
    </w:p>
    <w:p w:rsidR="004B1637" w:rsidRDefault="004B1637" w:rsidP="004B1637">
      <w:pPr>
        <w:pStyle w:val="NormalWeb"/>
        <w:rPr>
          <w:ins w:id="1131" w:author="Unknown"/>
        </w:rPr>
      </w:pPr>
      <w:ins w:id="1132" w:author="Unknown">
        <w:r>
          <w:t>                ListNode&lt;T&gt; t, max;</w:t>
        </w:r>
      </w:ins>
    </w:p>
    <w:p w:rsidR="004B1637" w:rsidRDefault="004B1637" w:rsidP="004B1637">
      <w:pPr>
        <w:pStyle w:val="NormalWeb"/>
        <w:rPr>
          <w:ins w:id="1133" w:author="Unknown"/>
        </w:rPr>
      </w:pPr>
      <w:ins w:id="1134" w:author="Unknown">
        <w:r>
          <w:t>                t = pfirst;</w:t>
        </w:r>
      </w:ins>
    </w:p>
    <w:p w:rsidR="004B1637" w:rsidRDefault="004B1637" w:rsidP="004B1637">
      <w:pPr>
        <w:pStyle w:val="NormalWeb"/>
        <w:rPr>
          <w:ins w:id="1135" w:author="Unknown"/>
        </w:rPr>
      </w:pPr>
      <w:ins w:id="1136" w:author="Unknown">
        <w:r>
          <w:t xml:space="preserve">                </w:t>
        </w:r>
        <w:proofErr w:type="gramStart"/>
        <w:r>
          <w:t>max</w:t>
        </w:r>
        <w:proofErr w:type="gramEnd"/>
        <w:r>
          <w:t xml:space="preserve"> = t;</w:t>
        </w:r>
      </w:ins>
    </w:p>
    <w:p w:rsidR="004B1637" w:rsidRDefault="004B1637" w:rsidP="004B1637">
      <w:pPr>
        <w:pStyle w:val="NormalWeb"/>
        <w:rPr>
          <w:ins w:id="1137" w:author="Unknown"/>
        </w:rPr>
      </w:pPr>
      <w:ins w:id="1138" w:author="Unknown">
        <w:r>
          <w:t>                </w:t>
        </w:r>
        <w:proofErr w:type="gramStart"/>
        <w:r>
          <w:t>while</w:t>
        </w:r>
        <w:proofErr w:type="gramEnd"/>
        <w:r>
          <w:t xml:space="preserve"> (t != null)</w:t>
        </w:r>
      </w:ins>
    </w:p>
    <w:p w:rsidR="004B1637" w:rsidRDefault="004B1637" w:rsidP="004B1637">
      <w:pPr>
        <w:pStyle w:val="NormalWeb"/>
        <w:rPr>
          <w:ins w:id="1139" w:author="Unknown"/>
        </w:rPr>
      </w:pPr>
      <w:ins w:id="1140" w:author="Unknown">
        <w:r>
          <w:t>              {</w:t>
        </w:r>
      </w:ins>
    </w:p>
    <w:p w:rsidR="004B1637" w:rsidRDefault="004B1637" w:rsidP="004B1637">
      <w:pPr>
        <w:pStyle w:val="NormalWeb"/>
        <w:rPr>
          <w:ins w:id="1141" w:author="Unknown"/>
        </w:rPr>
      </w:pPr>
      <w:ins w:id="1142" w:author="Unknown">
        <w:r>
          <w:t xml:space="preserve">                </w:t>
        </w:r>
        <w:proofErr w:type="gramStart"/>
        <w:r>
          <w:t>if</w:t>
        </w:r>
        <w:proofErr w:type="gramEnd"/>
        <w:r>
          <w:t xml:space="preserve"> (t.val.ToString().CompareTo(max.val.ToString()) &gt; 0) max = t;</w:t>
        </w:r>
      </w:ins>
    </w:p>
    <w:p w:rsidR="004B1637" w:rsidRDefault="004B1637" w:rsidP="004B1637">
      <w:pPr>
        <w:pStyle w:val="NormalWeb"/>
        <w:rPr>
          <w:ins w:id="1143" w:author="Unknown"/>
        </w:rPr>
      </w:pPr>
      <w:ins w:id="1144" w:author="Unknown">
        <w:r>
          <w:t>                t = t.next;</w:t>
        </w:r>
      </w:ins>
    </w:p>
    <w:p w:rsidR="004B1637" w:rsidRDefault="004B1637" w:rsidP="004B1637">
      <w:pPr>
        <w:pStyle w:val="NormalWeb"/>
        <w:rPr>
          <w:ins w:id="1145" w:author="Unknown"/>
        </w:rPr>
      </w:pPr>
      <w:ins w:id="1146" w:author="Unknown">
        <w:r>
          <w:t>                }</w:t>
        </w:r>
      </w:ins>
    </w:p>
    <w:p w:rsidR="004B1637" w:rsidRDefault="004B1637" w:rsidP="004B1637">
      <w:pPr>
        <w:pStyle w:val="NormalWeb"/>
        <w:rPr>
          <w:ins w:id="1147" w:author="Unknown"/>
        </w:rPr>
      </w:pPr>
      <w:ins w:id="1148" w:author="Unknown">
        <w:r>
          <w:t xml:space="preserve">                </w:t>
        </w:r>
        <w:proofErr w:type="gramStart"/>
        <w:r>
          <w:t>return</w:t>
        </w:r>
        <w:proofErr w:type="gramEnd"/>
        <w:r>
          <w:t xml:space="preserve"> max;</w:t>
        </w:r>
      </w:ins>
    </w:p>
    <w:p w:rsidR="004B1637" w:rsidRDefault="004B1637" w:rsidP="004B1637">
      <w:pPr>
        <w:pStyle w:val="NormalWeb"/>
        <w:rPr>
          <w:ins w:id="1149" w:author="Unknown"/>
        </w:rPr>
      </w:pPr>
      <w:ins w:id="1150" w:author="Unknown">
        <w:r>
          <w:t>            }</w:t>
        </w:r>
      </w:ins>
    </w:p>
    <w:p w:rsidR="004B1637" w:rsidRDefault="004B1637" w:rsidP="004B1637">
      <w:pPr>
        <w:pStyle w:val="NormalWeb"/>
        <w:rPr>
          <w:ins w:id="1151" w:author="Unknown"/>
        </w:rPr>
      </w:pPr>
      <w:ins w:id="1152" w:author="Unknown">
        <w:r>
          <w:t>        }</w:t>
        </w:r>
      </w:ins>
    </w:p>
    <w:p w:rsidR="00E70A89" w:rsidRDefault="00E70A89" w:rsidP="00277420">
      <w:pPr>
        <w:pStyle w:val="z-BottomofForm"/>
        <w:rPr>
          <w:vanish w:val="0"/>
        </w:rPr>
      </w:pPr>
    </w:p>
    <w:p w:rsidR="00E70A89" w:rsidRDefault="00E70A89" w:rsidP="00277420">
      <w:pPr>
        <w:pStyle w:val="z-BottomofForm"/>
        <w:rPr>
          <w:vanish w:val="0"/>
        </w:rPr>
      </w:pPr>
    </w:p>
    <w:p w:rsidR="00E70A89" w:rsidRDefault="00E70A89" w:rsidP="00E70A89">
      <w:pPr>
        <w:pStyle w:val="Heading2"/>
        <w:rPr>
          <w:sz w:val="36"/>
          <w:szCs w:val="36"/>
        </w:rPr>
      </w:pPr>
      <w:r>
        <w:t>C# OOP: doubly linked list</w:t>
      </w:r>
    </w:p>
    <w:p w:rsidR="00E70A89" w:rsidRDefault="00E70A89" w:rsidP="00E70A89">
      <w:pPr>
        <w:rPr>
          <w:sz w:val="28"/>
          <w:szCs w:val="28"/>
        </w:rPr>
      </w:pPr>
      <w:r>
        <w:rPr>
          <w:rFonts w:ascii="Times New Roman" w:hAnsi="Times New Roman" w:cs="Times New Roman"/>
          <w:sz w:val="28"/>
          <w:szCs w:val="28"/>
        </w:rPr>
        <w:t>﻿</w:t>
      </w:r>
    </w:p>
    <w:p w:rsidR="00E70A89" w:rsidRDefault="00E70A89" w:rsidP="00E70A89">
      <w:pPr>
        <w:pStyle w:val="Heading3"/>
        <w:rPr>
          <w:ins w:id="1153"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1154" w:author="Unknown">
        <w:r>
          <w:t>Search item of doubly linked list</w:t>
        </w:r>
      </w:ins>
    </w:p>
    <w:p w:rsidR="00E70A89" w:rsidRDefault="00E70A89" w:rsidP="00E70A89">
      <w:pPr>
        <w:pStyle w:val="NormalWeb"/>
        <w:rPr>
          <w:ins w:id="1155" w:author="Unknown"/>
        </w:rPr>
      </w:pPr>
      <w:ins w:id="1156" w:author="Unknown">
        <w:r>
          <w:rPr>
            <w:rStyle w:val="Strong"/>
          </w:rPr>
          <w:t xml:space="preserve">Step 6: </w:t>
        </w:r>
        <w:r>
          <w:t>Searching for an item in the doubly linked list</w:t>
        </w:r>
      </w:ins>
    </w:p>
    <w:p w:rsidR="00E70A89" w:rsidRDefault="00E70A89" w:rsidP="00E70A89">
      <w:pPr>
        <w:pStyle w:val="NormalWeb"/>
        <w:rPr>
          <w:ins w:id="1157" w:author="Unknown"/>
        </w:rPr>
      </w:pPr>
      <w:ins w:id="1158" w:author="Unknown">
        <w:r>
          <w:t>Another important operation of the doubly linked list is searching for an item. To search for a specific item in the doubly linked list is a sequential process. The comparison starts from the beginning of the list until the target item is found or until the end of the list is reached. Therefore, the firs matched item is returned.</w:t>
        </w:r>
      </w:ins>
    </w:p>
    <w:p w:rsidR="00E70A89" w:rsidRDefault="00E70A89" w:rsidP="00E70A89">
      <w:pPr>
        <w:pStyle w:val="NormalWeb"/>
        <w:rPr>
          <w:ins w:id="1159" w:author="Unknown"/>
        </w:rPr>
      </w:pPr>
      <w:ins w:id="1160" w:author="Unknown">
        <w:r>
          <w:lastRenderedPageBreak/>
          <w:t>//Searching for an item in the doubly linked list</w:t>
        </w:r>
      </w:ins>
    </w:p>
    <w:p w:rsidR="00E70A89" w:rsidRDefault="00E70A89" w:rsidP="00E70A89">
      <w:pPr>
        <w:pStyle w:val="NormalWeb"/>
        <w:rPr>
          <w:ins w:id="1161" w:author="Unknown"/>
        </w:rPr>
      </w:pPr>
      <w:proofErr w:type="gramStart"/>
      <w:ins w:id="1162" w:author="Unknown">
        <w:r>
          <w:t>public</w:t>
        </w:r>
        <w:proofErr w:type="gramEnd"/>
        <w:r>
          <w:t xml:space="preserve"> ListNode&lt;T&gt; find(T tar)</w:t>
        </w:r>
      </w:ins>
    </w:p>
    <w:p w:rsidR="00E70A89" w:rsidRDefault="00E70A89" w:rsidP="00E70A89">
      <w:pPr>
        <w:pStyle w:val="NormalWeb"/>
        <w:rPr>
          <w:ins w:id="1163" w:author="Unknown"/>
        </w:rPr>
      </w:pPr>
      <w:ins w:id="1164" w:author="Unknown">
        <w:r>
          <w:t>            {</w:t>
        </w:r>
      </w:ins>
    </w:p>
    <w:p w:rsidR="00E70A89" w:rsidRDefault="00E70A89" w:rsidP="00E70A89">
      <w:pPr>
        <w:pStyle w:val="NormalWeb"/>
        <w:rPr>
          <w:ins w:id="1165" w:author="Unknown"/>
        </w:rPr>
      </w:pPr>
      <w:ins w:id="1166" w:author="Unknown">
        <w:r>
          <w:t>                ListNode&lt;T&gt; t;</w:t>
        </w:r>
      </w:ins>
    </w:p>
    <w:p w:rsidR="00E70A89" w:rsidRDefault="00E70A89" w:rsidP="00E70A89">
      <w:pPr>
        <w:pStyle w:val="NormalWeb"/>
        <w:rPr>
          <w:ins w:id="1167" w:author="Unknown"/>
        </w:rPr>
      </w:pPr>
      <w:ins w:id="1168" w:author="Unknown">
        <w:r>
          <w:t>                t = pfirst;</w:t>
        </w:r>
      </w:ins>
    </w:p>
    <w:p w:rsidR="00E70A89" w:rsidRDefault="00E70A89" w:rsidP="00E70A89">
      <w:pPr>
        <w:pStyle w:val="NormalWeb"/>
        <w:rPr>
          <w:ins w:id="1169" w:author="Unknown"/>
        </w:rPr>
      </w:pPr>
      <w:ins w:id="1170" w:author="Unknown">
        <w:r>
          <w:t xml:space="preserve">                </w:t>
        </w:r>
        <w:proofErr w:type="gramStart"/>
        <w:r>
          <w:t>bool</w:t>
        </w:r>
        <w:proofErr w:type="gramEnd"/>
        <w:r>
          <w:t xml:space="preserve"> f = false;</w:t>
        </w:r>
      </w:ins>
    </w:p>
    <w:p w:rsidR="00E70A89" w:rsidRDefault="00E70A89" w:rsidP="00E70A89">
      <w:pPr>
        <w:pStyle w:val="NormalWeb"/>
        <w:rPr>
          <w:ins w:id="1171" w:author="Unknown"/>
        </w:rPr>
      </w:pPr>
      <w:ins w:id="1172" w:author="Unknown">
        <w:r>
          <w:t xml:space="preserve">                </w:t>
        </w:r>
        <w:proofErr w:type="gramStart"/>
        <w:r>
          <w:t>while</w:t>
        </w:r>
        <w:proofErr w:type="gramEnd"/>
        <w:r>
          <w:t xml:space="preserve"> (t != null)</w:t>
        </w:r>
      </w:ins>
    </w:p>
    <w:p w:rsidR="00E70A89" w:rsidRDefault="00E70A89" w:rsidP="00E70A89">
      <w:pPr>
        <w:pStyle w:val="NormalWeb"/>
        <w:rPr>
          <w:ins w:id="1173" w:author="Unknown"/>
        </w:rPr>
      </w:pPr>
      <w:ins w:id="1174" w:author="Unknown">
        <w:r>
          <w:t>                {</w:t>
        </w:r>
      </w:ins>
    </w:p>
    <w:p w:rsidR="00E70A89" w:rsidRDefault="00E70A89" w:rsidP="00E70A89">
      <w:pPr>
        <w:pStyle w:val="NormalWeb"/>
        <w:rPr>
          <w:ins w:id="1175" w:author="Unknown"/>
        </w:rPr>
      </w:pPr>
      <w:ins w:id="1176" w:author="Unknown">
        <w:r>
          <w:t xml:space="preserve">                    </w:t>
        </w:r>
        <w:proofErr w:type="gramStart"/>
        <w:r>
          <w:t>if</w:t>
        </w:r>
        <w:proofErr w:type="gramEnd"/>
        <w:r>
          <w:t xml:space="preserve"> (t.val.ToString().CompareTo(tar.ToString()) == 0) { f = true; break; }</w:t>
        </w:r>
      </w:ins>
    </w:p>
    <w:p w:rsidR="00E70A89" w:rsidRDefault="00E70A89" w:rsidP="00E70A89">
      <w:pPr>
        <w:pStyle w:val="NormalWeb"/>
        <w:rPr>
          <w:ins w:id="1177" w:author="Unknown"/>
        </w:rPr>
      </w:pPr>
      <w:ins w:id="1178" w:author="Unknown">
        <w:r>
          <w:t>                    t = t.next;</w:t>
        </w:r>
      </w:ins>
    </w:p>
    <w:p w:rsidR="00E70A89" w:rsidRDefault="00E70A89" w:rsidP="00E70A89">
      <w:pPr>
        <w:pStyle w:val="NormalWeb"/>
        <w:rPr>
          <w:ins w:id="1179" w:author="Unknown"/>
        </w:rPr>
      </w:pPr>
      <w:ins w:id="1180" w:author="Unknown">
        <w:r>
          <w:t>                }</w:t>
        </w:r>
      </w:ins>
    </w:p>
    <w:p w:rsidR="00E70A89" w:rsidRDefault="00E70A89" w:rsidP="00E70A89">
      <w:pPr>
        <w:pStyle w:val="NormalWeb"/>
        <w:rPr>
          <w:ins w:id="1181" w:author="Unknown"/>
        </w:rPr>
      </w:pPr>
      <w:ins w:id="1182" w:author="Unknown">
        <w:r>
          <w:t xml:space="preserve">                </w:t>
        </w:r>
        <w:proofErr w:type="gramStart"/>
        <w:r>
          <w:t>if</w:t>
        </w:r>
        <w:proofErr w:type="gramEnd"/>
        <w:r>
          <w:t xml:space="preserve"> (f != false) return t;</w:t>
        </w:r>
      </w:ins>
    </w:p>
    <w:p w:rsidR="00E70A89" w:rsidRDefault="00E70A89" w:rsidP="00E70A89">
      <w:pPr>
        <w:pStyle w:val="NormalWeb"/>
        <w:rPr>
          <w:ins w:id="1183" w:author="Unknown"/>
        </w:rPr>
      </w:pPr>
      <w:ins w:id="1184" w:author="Unknown">
        <w:r>
          <w:t xml:space="preserve">                </w:t>
        </w:r>
        <w:proofErr w:type="gramStart"/>
        <w:r>
          <w:t>else</w:t>
        </w:r>
        <w:proofErr w:type="gramEnd"/>
        <w:r>
          <w:t xml:space="preserve"> return null;</w:t>
        </w:r>
      </w:ins>
    </w:p>
    <w:p w:rsidR="00E70A89" w:rsidRDefault="00E70A89" w:rsidP="00E70A89">
      <w:pPr>
        <w:pStyle w:val="NormalWeb"/>
        <w:rPr>
          <w:ins w:id="1185" w:author="Unknown"/>
        </w:rPr>
      </w:pPr>
      <w:ins w:id="1186" w:author="Unknown">
        <w:r>
          <w:t>            }</w:t>
        </w:r>
      </w:ins>
    </w:p>
    <w:p w:rsidR="009F407E" w:rsidRDefault="009F407E" w:rsidP="00277420">
      <w:pPr>
        <w:pStyle w:val="z-BottomofForm"/>
        <w:rPr>
          <w:vanish w:val="0"/>
        </w:rPr>
      </w:pPr>
    </w:p>
    <w:p w:rsidR="009F407E" w:rsidRDefault="009F407E" w:rsidP="00277420">
      <w:pPr>
        <w:pStyle w:val="z-BottomofForm"/>
        <w:rPr>
          <w:vanish w:val="0"/>
        </w:rPr>
      </w:pPr>
    </w:p>
    <w:p w:rsidR="009F407E" w:rsidRDefault="009F407E" w:rsidP="009F407E">
      <w:pPr>
        <w:pStyle w:val="Heading2"/>
        <w:rPr>
          <w:sz w:val="36"/>
          <w:szCs w:val="36"/>
        </w:rPr>
      </w:pPr>
      <w:r>
        <w:t>C++ OOP: doubly linked list</w:t>
      </w:r>
    </w:p>
    <w:p w:rsidR="009F407E" w:rsidRDefault="009F407E" w:rsidP="009F407E">
      <w:pPr>
        <w:rPr>
          <w:sz w:val="28"/>
          <w:szCs w:val="28"/>
        </w:rPr>
      </w:pPr>
      <w:r>
        <w:rPr>
          <w:rFonts w:ascii="Times New Roman" w:hAnsi="Times New Roman" w:cs="Times New Roman"/>
          <w:sz w:val="28"/>
          <w:szCs w:val="28"/>
        </w:rPr>
        <w:t>﻿</w:t>
      </w:r>
    </w:p>
    <w:p w:rsidR="009F407E" w:rsidRDefault="009F407E" w:rsidP="009F407E">
      <w:pPr>
        <w:pStyle w:val="Heading3"/>
        <w:rPr>
          <w:ins w:id="1187"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1188" w:author="Unknown">
        <w:r>
          <w:t>Print doubly linked list</w:t>
        </w:r>
      </w:ins>
    </w:p>
    <w:p w:rsidR="009F407E" w:rsidRDefault="009F407E" w:rsidP="009F407E">
      <w:pPr>
        <w:pStyle w:val="NormalWeb"/>
        <w:rPr>
          <w:ins w:id="1189" w:author="Unknown"/>
        </w:rPr>
      </w:pPr>
      <w:ins w:id="1190" w:author="Unknown">
        <w:r>
          <w:rPr>
            <w:rStyle w:val="Strong"/>
          </w:rPr>
          <w:t xml:space="preserve">Step 7: </w:t>
        </w:r>
        <w:r>
          <w:t>Print all elements of the doubly linked list</w:t>
        </w:r>
      </w:ins>
    </w:p>
    <w:p w:rsidR="009F407E" w:rsidRDefault="009F407E" w:rsidP="009F407E">
      <w:pPr>
        <w:pStyle w:val="NormalWeb"/>
        <w:rPr>
          <w:ins w:id="1191" w:author="Unknown"/>
        </w:rPr>
      </w:pPr>
      <w:ins w:id="1192" w:author="Unknown">
        <w:r>
          <w:t>To print all elements of the list is simple, you need to traverse through the list and output the data of each element.</w:t>
        </w:r>
      </w:ins>
    </w:p>
    <w:p w:rsidR="009F407E" w:rsidRDefault="009F407E" w:rsidP="009F407E">
      <w:pPr>
        <w:pStyle w:val="NormalWeb"/>
        <w:rPr>
          <w:ins w:id="1193" w:author="Unknown"/>
        </w:rPr>
      </w:pPr>
      <w:ins w:id="1194" w:author="Unknown">
        <w:r>
          <w:t>//Print all items of the doubly Linked List</w:t>
        </w:r>
      </w:ins>
    </w:p>
    <w:p w:rsidR="009F407E" w:rsidRDefault="009F407E" w:rsidP="009F407E">
      <w:pPr>
        <w:pStyle w:val="NormalWeb"/>
        <w:rPr>
          <w:ins w:id="1195" w:author="Unknown"/>
        </w:rPr>
      </w:pPr>
      <w:proofErr w:type="gramStart"/>
      <w:ins w:id="1196" w:author="Unknown">
        <w:r>
          <w:lastRenderedPageBreak/>
          <w:t>public</w:t>
        </w:r>
        <w:proofErr w:type="gramEnd"/>
        <w:r>
          <w:t xml:space="preserve"> void printlist()</w:t>
        </w:r>
      </w:ins>
    </w:p>
    <w:p w:rsidR="009F407E" w:rsidRDefault="009F407E" w:rsidP="009F407E">
      <w:pPr>
        <w:pStyle w:val="NormalWeb"/>
        <w:rPr>
          <w:ins w:id="1197" w:author="Unknown"/>
        </w:rPr>
      </w:pPr>
      <w:ins w:id="1198" w:author="Unknown">
        <w:r>
          <w:t>            {</w:t>
        </w:r>
      </w:ins>
    </w:p>
    <w:p w:rsidR="009F407E" w:rsidRDefault="009F407E" w:rsidP="009F407E">
      <w:pPr>
        <w:pStyle w:val="NormalWeb"/>
        <w:rPr>
          <w:ins w:id="1199" w:author="Unknown"/>
        </w:rPr>
      </w:pPr>
      <w:ins w:id="1200" w:author="Unknown">
        <w:r>
          <w:t>                ListNode&lt;T&gt; t;</w:t>
        </w:r>
      </w:ins>
    </w:p>
    <w:p w:rsidR="009F407E" w:rsidRDefault="009F407E" w:rsidP="009F407E">
      <w:pPr>
        <w:pStyle w:val="NormalWeb"/>
        <w:rPr>
          <w:ins w:id="1201" w:author="Unknown"/>
        </w:rPr>
      </w:pPr>
      <w:ins w:id="1202" w:author="Unknown">
        <w:r>
          <w:t xml:space="preserve">                </w:t>
        </w:r>
        <w:proofErr w:type="gramStart"/>
        <w:r>
          <w:t>if</w:t>
        </w:r>
        <w:proofErr w:type="gramEnd"/>
        <w:r>
          <w:t xml:space="preserve"> (pfirst!=null)</w:t>
        </w:r>
      </w:ins>
    </w:p>
    <w:p w:rsidR="009F407E" w:rsidRDefault="009F407E" w:rsidP="009F407E">
      <w:pPr>
        <w:pStyle w:val="NormalWeb"/>
        <w:rPr>
          <w:ins w:id="1203" w:author="Unknown"/>
        </w:rPr>
      </w:pPr>
      <w:ins w:id="1204" w:author="Unknown">
        <w:r>
          <w:t>                {</w:t>
        </w:r>
      </w:ins>
    </w:p>
    <w:p w:rsidR="009F407E" w:rsidRDefault="009F407E" w:rsidP="009F407E">
      <w:pPr>
        <w:pStyle w:val="NormalWeb"/>
        <w:rPr>
          <w:ins w:id="1205" w:author="Unknown"/>
        </w:rPr>
      </w:pPr>
      <w:ins w:id="1206" w:author="Unknown">
        <w:r>
          <w:t xml:space="preserve">                    </w:t>
        </w:r>
        <w:proofErr w:type="gramStart"/>
        <w:r>
          <w:t>Console.WriteLine(</w:t>
        </w:r>
        <w:proofErr w:type="gramEnd"/>
        <w:r>
          <w:t>"All items in the list:");</w:t>
        </w:r>
      </w:ins>
    </w:p>
    <w:p w:rsidR="009F407E" w:rsidRDefault="009F407E" w:rsidP="009F407E">
      <w:pPr>
        <w:pStyle w:val="NormalWeb"/>
        <w:rPr>
          <w:ins w:id="1207" w:author="Unknown"/>
        </w:rPr>
      </w:pPr>
      <w:ins w:id="1208" w:author="Unknown">
        <w:r>
          <w:t xml:space="preserve">                    </w:t>
        </w:r>
        <w:proofErr w:type="gramStart"/>
        <w:r>
          <w:t>for</w:t>
        </w:r>
        <w:proofErr w:type="gramEnd"/>
        <w:r>
          <w:t xml:space="preserve"> (t = pfirst; t != null; t = t.next)</w:t>
        </w:r>
      </w:ins>
    </w:p>
    <w:p w:rsidR="009F407E" w:rsidRDefault="009F407E" w:rsidP="009F407E">
      <w:pPr>
        <w:pStyle w:val="NormalWeb"/>
        <w:rPr>
          <w:ins w:id="1209" w:author="Unknown"/>
        </w:rPr>
      </w:pPr>
      <w:ins w:id="1210" w:author="Unknown">
        <w:r>
          <w:t>                    {</w:t>
        </w:r>
      </w:ins>
    </w:p>
    <w:p w:rsidR="009F407E" w:rsidRDefault="009F407E" w:rsidP="009F407E">
      <w:pPr>
        <w:pStyle w:val="NormalWeb"/>
        <w:rPr>
          <w:ins w:id="1211" w:author="Unknown"/>
        </w:rPr>
      </w:pPr>
      <w:ins w:id="1212" w:author="Unknown">
        <w:r>
          <w:t xml:space="preserve">                        </w:t>
        </w:r>
        <w:proofErr w:type="gramStart"/>
        <w:r>
          <w:t>Console.WriteLine(</w:t>
        </w:r>
        <w:proofErr w:type="gramEnd"/>
        <w:r>
          <w:t>t.val);</w:t>
        </w:r>
      </w:ins>
    </w:p>
    <w:p w:rsidR="009F407E" w:rsidRDefault="009F407E" w:rsidP="009F407E">
      <w:pPr>
        <w:pStyle w:val="NormalWeb"/>
        <w:rPr>
          <w:ins w:id="1213" w:author="Unknown"/>
        </w:rPr>
      </w:pPr>
      <w:ins w:id="1214" w:author="Unknown">
        <w:r>
          <w:t>                    }</w:t>
        </w:r>
      </w:ins>
    </w:p>
    <w:p w:rsidR="009F407E" w:rsidRDefault="009F407E" w:rsidP="009F407E">
      <w:pPr>
        <w:pStyle w:val="NormalWeb"/>
        <w:rPr>
          <w:ins w:id="1215" w:author="Unknown"/>
        </w:rPr>
      </w:pPr>
      <w:ins w:id="1216" w:author="Unknown">
        <w:r>
          <w:t>                }</w:t>
        </w:r>
      </w:ins>
    </w:p>
    <w:p w:rsidR="009F407E" w:rsidRDefault="009F407E" w:rsidP="009F407E">
      <w:pPr>
        <w:pStyle w:val="NormalWeb"/>
        <w:rPr>
          <w:ins w:id="1217" w:author="Unknown"/>
        </w:rPr>
      </w:pPr>
      <w:ins w:id="1218" w:author="Unknown">
        <w:r>
          <w:t xml:space="preserve">                </w:t>
        </w:r>
        <w:proofErr w:type="gramStart"/>
        <w:r>
          <w:t>else</w:t>
        </w:r>
        <w:proofErr w:type="gramEnd"/>
        <w:r>
          <w:t xml:space="preserve"> Console.WriteLine("No item found!");</w:t>
        </w:r>
      </w:ins>
    </w:p>
    <w:p w:rsidR="009F407E" w:rsidRDefault="009F407E" w:rsidP="009F407E">
      <w:pPr>
        <w:pStyle w:val="NormalWeb"/>
        <w:rPr>
          <w:ins w:id="1219" w:author="Unknown"/>
        </w:rPr>
      </w:pPr>
      <w:ins w:id="1220" w:author="Unknown">
        <w:r>
          <w:t>            }</w:t>
        </w:r>
      </w:ins>
    </w:p>
    <w:p w:rsidR="001C1314" w:rsidRDefault="001C1314" w:rsidP="00277420">
      <w:pPr>
        <w:pStyle w:val="z-BottomofForm"/>
        <w:rPr>
          <w:vanish w:val="0"/>
        </w:rPr>
      </w:pPr>
    </w:p>
    <w:p w:rsidR="001C1314" w:rsidRDefault="001C1314" w:rsidP="00277420">
      <w:pPr>
        <w:pStyle w:val="z-BottomofForm"/>
        <w:rPr>
          <w:vanish w:val="0"/>
        </w:rPr>
      </w:pPr>
    </w:p>
    <w:p w:rsidR="001C1314" w:rsidRDefault="001C1314" w:rsidP="001C1314">
      <w:pPr>
        <w:pStyle w:val="Heading2"/>
        <w:rPr>
          <w:sz w:val="36"/>
          <w:szCs w:val="36"/>
        </w:rPr>
      </w:pPr>
      <w:r>
        <w:t>C++ OOP: doubly linked list</w:t>
      </w:r>
    </w:p>
    <w:p w:rsidR="001C1314" w:rsidRDefault="001C1314" w:rsidP="001C1314">
      <w:pPr>
        <w:rPr>
          <w:sz w:val="28"/>
          <w:szCs w:val="28"/>
        </w:rPr>
      </w:pPr>
      <w:r>
        <w:rPr>
          <w:rFonts w:ascii="Times New Roman" w:hAnsi="Times New Roman" w:cs="Times New Roman"/>
          <w:sz w:val="28"/>
          <w:szCs w:val="28"/>
        </w:rPr>
        <w:t>﻿</w:t>
      </w:r>
    </w:p>
    <w:p w:rsidR="001C1314" w:rsidRDefault="001C1314" w:rsidP="001C1314">
      <w:pPr>
        <w:pStyle w:val="Heading3"/>
        <w:rPr>
          <w:ins w:id="1221"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r>
        <w:rPr>
          <w:sz w:val="28"/>
          <w:szCs w:val="28"/>
        </w:rPr>
        <w:pict/>
      </w:r>
      <w:ins w:id="1222" w:author="Unknown">
        <w:r>
          <w:t>Doubly linked list menu</w:t>
        </w:r>
      </w:ins>
    </w:p>
    <w:p w:rsidR="001C1314" w:rsidRDefault="001C1314" w:rsidP="001C1314">
      <w:pPr>
        <w:pStyle w:val="NormalWeb"/>
        <w:rPr>
          <w:ins w:id="1223" w:author="Unknown"/>
        </w:rPr>
      </w:pPr>
      <w:ins w:id="1224" w:author="Unknown">
        <w:r>
          <w:rPr>
            <w:rStyle w:val="Strong"/>
          </w:rPr>
          <w:t xml:space="preserve">Step 8: </w:t>
        </w:r>
        <w:r>
          <w:t>Display a menu of choices</w:t>
        </w:r>
      </w:ins>
    </w:p>
    <w:p w:rsidR="001C1314" w:rsidRDefault="001C1314" w:rsidP="001C1314">
      <w:pPr>
        <w:pStyle w:val="NormalWeb"/>
        <w:rPr>
          <w:ins w:id="1225" w:author="Unknown"/>
        </w:rPr>
      </w:pPr>
      <w:ins w:id="1226" w:author="Unknown">
        <w:r>
          <w:t xml:space="preserve">To show the menu that allow the user to choose an operation on the doubly linked list, you need the </w:t>
        </w:r>
        <w:proofErr w:type="gramStart"/>
        <w:r>
          <w:t>showmenu(</w:t>
        </w:r>
        <w:proofErr w:type="gramEnd"/>
        <w:r>
          <w:t>) and select() functions as shown below:</w:t>
        </w:r>
      </w:ins>
    </w:p>
    <w:p w:rsidR="001C1314" w:rsidRDefault="001C1314" w:rsidP="001C1314">
      <w:pPr>
        <w:pStyle w:val="NormalWeb"/>
        <w:rPr>
          <w:ins w:id="1227" w:author="Unknown"/>
        </w:rPr>
      </w:pPr>
      <w:ins w:id="1228" w:author="Unknown">
        <w:r>
          <w:t xml:space="preserve">    </w:t>
        </w:r>
        <w:proofErr w:type="gramStart"/>
        <w:r>
          <w:t>public</w:t>
        </w:r>
        <w:proofErr w:type="gramEnd"/>
        <w:r>
          <w:t xml:space="preserve"> static void select()</w:t>
        </w:r>
      </w:ins>
    </w:p>
    <w:p w:rsidR="001C1314" w:rsidRDefault="001C1314" w:rsidP="001C1314">
      <w:pPr>
        <w:pStyle w:val="NormalWeb"/>
        <w:rPr>
          <w:ins w:id="1229" w:author="Unknown"/>
        </w:rPr>
      </w:pPr>
      <w:ins w:id="1230" w:author="Unknown">
        <w:r>
          <w:t>        {</w:t>
        </w:r>
      </w:ins>
    </w:p>
    <w:p w:rsidR="001C1314" w:rsidRDefault="001C1314" w:rsidP="001C1314">
      <w:pPr>
        <w:pStyle w:val="NormalWeb"/>
        <w:rPr>
          <w:ins w:id="1231" w:author="Unknown"/>
        </w:rPr>
      </w:pPr>
      <w:ins w:id="1232" w:author="Unknown">
        <w:r>
          <w:lastRenderedPageBreak/>
          <w:t>            DoublyLinkedList&lt;int&gt; mylist = new DoublyLinkedList&lt;int</w:t>
        </w:r>
        <w:proofErr w:type="gramStart"/>
        <w:r>
          <w:t>&gt;(</w:t>
        </w:r>
        <w:proofErr w:type="gramEnd"/>
        <w:r>
          <w:t>);</w:t>
        </w:r>
      </w:ins>
    </w:p>
    <w:p w:rsidR="001C1314" w:rsidRDefault="001C1314" w:rsidP="001C1314">
      <w:pPr>
        <w:pStyle w:val="NormalWeb"/>
        <w:rPr>
          <w:ins w:id="1233" w:author="Unknown"/>
        </w:rPr>
      </w:pPr>
      <w:ins w:id="1234" w:author="Unknown">
        <w:r>
          <w:t>            ListNode&lt;int&gt; temp;</w:t>
        </w:r>
      </w:ins>
    </w:p>
    <w:p w:rsidR="001C1314" w:rsidRDefault="001C1314" w:rsidP="001C1314">
      <w:pPr>
        <w:pStyle w:val="NormalWeb"/>
        <w:rPr>
          <w:ins w:id="1235" w:author="Unknown"/>
        </w:rPr>
      </w:pPr>
      <w:ins w:id="1236" w:author="Unknown">
        <w:r>
          <w:t xml:space="preserve">            </w:t>
        </w:r>
        <w:proofErr w:type="gramStart"/>
        <w:r>
          <w:t>int</w:t>
        </w:r>
        <w:proofErr w:type="gramEnd"/>
        <w:r>
          <w:t xml:space="preserve"> val, ch, pos;</w:t>
        </w:r>
      </w:ins>
    </w:p>
    <w:p w:rsidR="001C1314" w:rsidRDefault="001C1314" w:rsidP="001C1314">
      <w:pPr>
        <w:pStyle w:val="NormalWeb"/>
        <w:rPr>
          <w:ins w:id="1237" w:author="Unknown"/>
        </w:rPr>
      </w:pPr>
      <w:ins w:id="1238" w:author="Unknown">
        <w:r>
          <w:t xml:space="preserve">            </w:t>
        </w:r>
        <w:proofErr w:type="gramStart"/>
        <w:r>
          <w:t>char</w:t>
        </w:r>
        <w:proofErr w:type="gramEnd"/>
        <w:r>
          <w:t xml:space="preserve"> yes = 'y';</w:t>
        </w:r>
      </w:ins>
    </w:p>
    <w:p w:rsidR="001C1314" w:rsidRDefault="001C1314" w:rsidP="001C1314">
      <w:pPr>
        <w:pStyle w:val="NormalWeb"/>
        <w:rPr>
          <w:ins w:id="1239" w:author="Unknown"/>
        </w:rPr>
      </w:pPr>
      <w:ins w:id="1240" w:author="Unknown">
        <w:r>
          <w:t>            //display menu</w:t>
        </w:r>
      </w:ins>
    </w:p>
    <w:p w:rsidR="001C1314" w:rsidRDefault="001C1314" w:rsidP="001C1314">
      <w:pPr>
        <w:pStyle w:val="NormalWeb"/>
        <w:rPr>
          <w:ins w:id="1241" w:author="Unknown"/>
        </w:rPr>
      </w:pPr>
      <w:ins w:id="1242" w:author="Unknown">
        <w:r>
          <w:t xml:space="preserve">            </w:t>
        </w:r>
        <w:proofErr w:type="gramStart"/>
        <w:r>
          <w:t>showmenu(</w:t>
        </w:r>
        <w:proofErr w:type="gramEnd"/>
        <w:r>
          <w:t>);</w:t>
        </w:r>
      </w:ins>
    </w:p>
    <w:p w:rsidR="001C1314" w:rsidRDefault="001C1314" w:rsidP="001C1314">
      <w:pPr>
        <w:pStyle w:val="NormalWeb"/>
        <w:rPr>
          <w:ins w:id="1243" w:author="Unknown"/>
        </w:rPr>
      </w:pPr>
      <w:ins w:id="1244" w:author="Unknown">
        <w:r>
          <w:t xml:space="preserve">            </w:t>
        </w:r>
        <w:proofErr w:type="gramStart"/>
        <w:r>
          <w:t>while</w:t>
        </w:r>
        <w:proofErr w:type="gramEnd"/>
        <w:r>
          <w:t xml:space="preserve"> (yes == 'y')</w:t>
        </w:r>
      </w:ins>
    </w:p>
    <w:p w:rsidR="001C1314" w:rsidRDefault="001C1314" w:rsidP="001C1314">
      <w:pPr>
        <w:pStyle w:val="NormalWeb"/>
        <w:rPr>
          <w:ins w:id="1245" w:author="Unknown"/>
        </w:rPr>
      </w:pPr>
      <w:ins w:id="1246" w:author="Unknown">
        <w:r>
          <w:t>            {</w:t>
        </w:r>
      </w:ins>
    </w:p>
    <w:p w:rsidR="001C1314" w:rsidRDefault="001C1314" w:rsidP="001C1314">
      <w:pPr>
        <w:pStyle w:val="NormalWeb"/>
        <w:rPr>
          <w:ins w:id="1247" w:author="Unknown"/>
        </w:rPr>
      </w:pPr>
      <w:ins w:id="1248" w:author="Unknown">
        <w:r>
          <w:t xml:space="preserve">                </w:t>
        </w:r>
        <w:proofErr w:type="gramStart"/>
        <w:r>
          <w:t>Console.Write(</w:t>
        </w:r>
        <w:proofErr w:type="gramEnd"/>
        <w:r>
          <w:t>"Enter your choice:");</w:t>
        </w:r>
      </w:ins>
    </w:p>
    <w:p w:rsidR="001C1314" w:rsidRDefault="001C1314" w:rsidP="001C1314">
      <w:pPr>
        <w:pStyle w:val="NormalWeb"/>
        <w:rPr>
          <w:ins w:id="1249" w:author="Unknown"/>
        </w:rPr>
      </w:pPr>
      <w:ins w:id="1250" w:author="Unknown">
        <w:r>
          <w:t xml:space="preserve">                </w:t>
        </w:r>
        <w:proofErr w:type="gramStart"/>
        <w:r>
          <w:t>ch</w:t>
        </w:r>
        <w:proofErr w:type="gramEnd"/>
        <w:r>
          <w:t xml:space="preserve"> = int.Parse(Console.ReadLine().ToString());</w:t>
        </w:r>
      </w:ins>
    </w:p>
    <w:p w:rsidR="001C1314" w:rsidRDefault="001C1314" w:rsidP="001C1314">
      <w:pPr>
        <w:pStyle w:val="NormalWeb"/>
        <w:rPr>
          <w:ins w:id="1251" w:author="Unknown"/>
        </w:rPr>
      </w:pPr>
      <w:ins w:id="1252" w:author="Unknown">
        <w:r>
          <w:t xml:space="preserve">                </w:t>
        </w:r>
        <w:proofErr w:type="gramStart"/>
        <w:r>
          <w:t>switch</w:t>
        </w:r>
        <w:proofErr w:type="gramEnd"/>
        <w:r>
          <w:t xml:space="preserve"> (ch)</w:t>
        </w:r>
      </w:ins>
    </w:p>
    <w:p w:rsidR="001C1314" w:rsidRDefault="001C1314" w:rsidP="001C1314">
      <w:pPr>
        <w:pStyle w:val="NormalWeb"/>
        <w:rPr>
          <w:ins w:id="1253" w:author="Unknown"/>
        </w:rPr>
      </w:pPr>
      <w:ins w:id="1254" w:author="Unknown">
        <w:r>
          <w:t>                {</w:t>
        </w:r>
      </w:ins>
    </w:p>
    <w:p w:rsidR="001C1314" w:rsidRDefault="001C1314" w:rsidP="001C1314">
      <w:pPr>
        <w:pStyle w:val="NormalWeb"/>
        <w:rPr>
          <w:ins w:id="1255" w:author="Unknown"/>
        </w:rPr>
      </w:pPr>
      <w:ins w:id="1256" w:author="Unknown">
        <w:r>
          <w:t xml:space="preserve">                    </w:t>
        </w:r>
        <w:proofErr w:type="gramStart"/>
        <w:r>
          <w:t>case</w:t>
        </w:r>
        <w:proofErr w:type="gramEnd"/>
        <w:r>
          <w:t xml:space="preserve"> 1:</w:t>
        </w:r>
      </w:ins>
    </w:p>
    <w:p w:rsidR="001C1314" w:rsidRDefault="001C1314" w:rsidP="001C1314">
      <w:pPr>
        <w:pStyle w:val="NormalWeb"/>
        <w:rPr>
          <w:ins w:id="1257" w:author="Unknown"/>
        </w:rPr>
      </w:pPr>
      <w:ins w:id="1258" w:author="Unknown">
        <w:r>
          <w:t xml:space="preserve">                        </w:t>
        </w:r>
        <w:proofErr w:type="gramStart"/>
        <w:r>
          <w:t>Console.Write(</w:t>
        </w:r>
        <w:proofErr w:type="gramEnd"/>
        <w:r>
          <w:t>"Value:");</w:t>
        </w:r>
      </w:ins>
    </w:p>
    <w:p w:rsidR="001C1314" w:rsidRDefault="001C1314" w:rsidP="001C1314">
      <w:pPr>
        <w:pStyle w:val="NormalWeb"/>
        <w:rPr>
          <w:ins w:id="1259" w:author="Unknown"/>
        </w:rPr>
      </w:pPr>
      <w:ins w:id="1260" w:author="Unknown">
        <w:r>
          <w:t xml:space="preserve">                        </w:t>
        </w:r>
        <w:proofErr w:type="gramStart"/>
        <w:r>
          <w:t>val</w:t>
        </w:r>
        <w:proofErr w:type="gramEnd"/>
        <w:r>
          <w:t xml:space="preserve"> = int.Parse(Console.ReadLine());</w:t>
        </w:r>
      </w:ins>
    </w:p>
    <w:p w:rsidR="001C1314" w:rsidRDefault="001C1314" w:rsidP="001C1314">
      <w:pPr>
        <w:pStyle w:val="NormalWeb"/>
        <w:rPr>
          <w:ins w:id="1261" w:author="Unknown"/>
        </w:rPr>
      </w:pPr>
      <w:ins w:id="1262" w:author="Unknown">
        <w:r>
          <w:t xml:space="preserve">                        </w:t>
        </w:r>
        <w:proofErr w:type="gramStart"/>
        <w:r>
          <w:t>Console.Write(</w:t>
        </w:r>
        <w:proofErr w:type="gramEnd"/>
        <w:r>
          <w:t>"Position:");</w:t>
        </w:r>
      </w:ins>
    </w:p>
    <w:p w:rsidR="001C1314" w:rsidRDefault="001C1314" w:rsidP="001C1314">
      <w:pPr>
        <w:pStyle w:val="NormalWeb"/>
        <w:rPr>
          <w:ins w:id="1263" w:author="Unknown"/>
        </w:rPr>
      </w:pPr>
      <w:ins w:id="1264" w:author="Unknown">
        <w:r>
          <w:t xml:space="preserve">                        </w:t>
        </w:r>
        <w:proofErr w:type="gramStart"/>
        <w:r>
          <w:t>pos</w:t>
        </w:r>
        <w:proofErr w:type="gramEnd"/>
        <w:r>
          <w:t xml:space="preserve"> = int.Parse(Console.ReadLine());</w:t>
        </w:r>
      </w:ins>
    </w:p>
    <w:p w:rsidR="001C1314" w:rsidRDefault="001C1314" w:rsidP="001C1314">
      <w:pPr>
        <w:pStyle w:val="NormalWeb"/>
        <w:rPr>
          <w:ins w:id="1265" w:author="Unknown"/>
        </w:rPr>
      </w:pPr>
      <w:ins w:id="1266" w:author="Unknown">
        <w:r>
          <w:t xml:space="preserve">                        </w:t>
        </w:r>
        <w:proofErr w:type="gramStart"/>
        <w:r>
          <w:t>mylist.insert(</w:t>
        </w:r>
        <w:proofErr w:type="gramEnd"/>
        <w:r>
          <w:t>val, pos);</w:t>
        </w:r>
      </w:ins>
    </w:p>
    <w:p w:rsidR="001C1314" w:rsidRDefault="001C1314" w:rsidP="001C1314">
      <w:pPr>
        <w:pStyle w:val="NormalWeb"/>
        <w:rPr>
          <w:ins w:id="1267" w:author="Unknown"/>
        </w:rPr>
      </w:pPr>
      <w:ins w:id="1268" w:author="Unknown">
        <w:r>
          <w:t xml:space="preserve">                        </w:t>
        </w:r>
        <w:proofErr w:type="gramStart"/>
        <w:r>
          <w:t>break</w:t>
        </w:r>
        <w:proofErr w:type="gramEnd"/>
        <w:r>
          <w:t>;</w:t>
        </w:r>
      </w:ins>
    </w:p>
    <w:p w:rsidR="001C1314" w:rsidRDefault="001C1314" w:rsidP="001C1314">
      <w:pPr>
        <w:pStyle w:val="NormalWeb"/>
        <w:rPr>
          <w:ins w:id="1269" w:author="Unknown"/>
        </w:rPr>
      </w:pPr>
      <w:ins w:id="1270" w:author="Unknown">
        <w:r>
          <w:t> </w:t>
        </w:r>
      </w:ins>
    </w:p>
    <w:p w:rsidR="001C1314" w:rsidRDefault="001C1314" w:rsidP="001C1314">
      <w:pPr>
        <w:pStyle w:val="NormalWeb"/>
        <w:rPr>
          <w:ins w:id="1271" w:author="Unknown"/>
        </w:rPr>
      </w:pPr>
      <w:ins w:id="1272" w:author="Unknown">
        <w:r>
          <w:t xml:space="preserve">                    </w:t>
        </w:r>
        <w:proofErr w:type="gramStart"/>
        <w:r>
          <w:t>case</w:t>
        </w:r>
        <w:proofErr w:type="gramEnd"/>
        <w:r>
          <w:t xml:space="preserve"> 2:</w:t>
        </w:r>
      </w:ins>
    </w:p>
    <w:p w:rsidR="001C1314" w:rsidRDefault="001C1314" w:rsidP="001C1314">
      <w:pPr>
        <w:pStyle w:val="NormalWeb"/>
        <w:rPr>
          <w:ins w:id="1273" w:author="Unknown"/>
        </w:rPr>
      </w:pPr>
      <w:ins w:id="1274" w:author="Unknown">
        <w:r>
          <w:lastRenderedPageBreak/>
          <w:t xml:space="preserve">                        </w:t>
        </w:r>
        <w:proofErr w:type="gramStart"/>
        <w:r>
          <w:t>Console.Write(</w:t>
        </w:r>
        <w:proofErr w:type="gramEnd"/>
        <w:r>
          <w:t>"Position:");</w:t>
        </w:r>
      </w:ins>
    </w:p>
    <w:p w:rsidR="001C1314" w:rsidRDefault="001C1314" w:rsidP="001C1314">
      <w:pPr>
        <w:pStyle w:val="NormalWeb"/>
        <w:rPr>
          <w:ins w:id="1275" w:author="Unknown"/>
        </w:rPr>
      </w:pPr>
      <w:ins w:id="1276" w:author="Unknown">
        <w:r>
          <w:t xml:space="preserve">                        </w:t>
        </w:r>
        <w:proofErr w:type="gramStart"/>
        <w:r>
          <w:t>pos</w:t>
        </w:r>
        <w:proofErr w:type="gramEnd"/>
        <w:r>
          <w:t xml:space="preserve"> = int.Parse(Console.ReadLine());</w:t>
        </w:r>
      </w:ins>
    </w:p>
    <w:p w:rsidR="001C1314" w:rsidRDefault="001C1314" w:rsidP="001C1314">
      <w:pPr>
        <w:pStyle w:val="NormalWeb"/>
        <w:rPr>
          <w:ins w:id="1277" w:author="Unknown"/>
        </w:rPr>
      </w:pPr>
      <w:ins w:id="1278" w:author="Unknown">
        <w:r>
          <w:t xml:space="preserve">                        </w:t>
        </w:r>
        <w:proofErr w:type="gramStart"/>
        <w:r>
          <w:t>mylist.delete(</w:t>
        </w:r>
        <w:proofErr w:type="gramEnd"/>
        <w:r>
          <w:t>pos);</w:t>
        </w:r>
      </w:ins>
    </w:p>
    <w:p w:rsidR="001C1314" w:rsidRDefault="001C1314" w:rsidP="001C1314">
      <w:pPr>
        <w:pStyle w:val="NormalWeb"/>
        <w:rPr>
          <w:ins w:id="1279" w:author="Unknown"/>
        </w:rPr>
      </w:pPr>
      <w:ins w:id="1280" w:author="Unknown">
        <w:r>
          <w:t xml:space="preserve">                        </w:t>
        </w:r>
        <w:proofErr w:type="gramStart"/>
        <w:r>
          <w:t>break</w:t>
        </w:r>
        <w:proofErr w:type="gramEnd"/>
        <w:r>
          <w:t>;</w:t>
        </w:r>
      </w:ins>
    </w:p>
    <w:p w:rsidR="001C1314" w:rsidRDefault="001C1314" w:rsidP="001C1314">
      <w:pPr>
        <w:pStyle w:val="NormalWeb"/>
        <w:rPr>
          <w:ins w:id="1281" w:author="Unknown"/>
        </w:rPr>
      </w:pPr>
      <w:ins w:id="1282" w:author="Unknown">
        <w:r>
          <w:t> </w:t>
        </w:r>
      </w:ins>
    </w:p>
    <w:p w:rsidR="001C1314" w:rsidRDefault="001C1314" w:rsidP="001C1314">
      <w:pPr>
        <w:pStyle w:val="NormalWeb"/>
        <w:rPr>
          <w:ins w:id="1283" w:author="Unknown"/>
        </w:rPr>
      </w:pPr>
      <w:ins w:id="1284" w:author="Unknown">
        <w:r>
          <w:t xml:space="preserve">                    </w:t>
        </w:r>
        <w:proofErr w:type="gramStart"/>
        <w:r>
          <w:t>case</w:t>
        </w:r>
        <w:proofErr w:type="gramEnd"/>
        <w:r>
          <w:t xml:space="preserve"> 3:</w:t>
        </w:r>
      </w:ins>
    </w:p>
    <w:p w:rsidR="001C1314" w:rsidRDefault="001C1314" w:rsidP="001C1314">
      <w:pPr>
        <w:pStyle w:val="NormalWeb"/>
        <w:rPr>
          <w:ins w:id="1285" w:author="Unknown"/>
        </w:rPr>
      </w:pPr>
      <w:ins w:id="1286" w:author="Unknown">
        <w:r>
          <w:t xml:space="preserve">                        </w:t>
        </w:r>
        <w:proofErr w:type="gramStart"/>
        <w:r>
          <w:t>Console.WriteLine(</w:t>
        </w:r>
        <w:proofErr w:type="gramEnd"/>
        <w:r>
          <w:t>"Number of items:" + mylist.countitem());</w:t>
        </w:r>
      </w:ins>
    </w:p>
    <w:p w:rsidR="001C1314" w:rsidRDefault="001C1314" w:rsidP="001C1314">
      <w:pPr>
        <w:pStyle w:val="NormalWeb"/>
        <w:rPr>
          <w:ins w:id="1287" w:author="Unknown"/>
        </w:rPr>
      </w:pPr>
      <w:ins w:id="1288" w:author="Unknown">
        <w:r>
          <w:t xml:space="preserve">                        </w:t>
        </w:r>
        <w:proofErr w:type="gramStart"/>
        <w:r>
          <w:t>break</w:t>
        </w:r>
        <w:proofErr w:type="gramEnd"/>
        <w:r>
          <w:t>;</w:t>
        </w:r>
      </w:ins>
    </w:p>
    <w:p w:rsidR="001C1314" w:rsidRDefault="001C1314" w:rsidP="001C1314">
      <w:pPr>
        <w:pStyle w:val="NormalWeb"/>
        <w:rPr>
          <w:ins w:id="1289" w:author="Unknown"/>
        </w:rPr>
      </w:pPr>
      <w:ins w:id="1290" w:author="Unknown">
        <w:r>
          <w:t> </w:t>
        </w:r>
      </w:ins>
    </w:p>
    <w:p w:rsidR="001C1314" w:rsidRDefault="001C1314" w:rsidP="001C1314">
      <w:pPr>
        <w:pStyle w:val="NormalWeb"/>
        <w:rPr>
          <w:ins w:id="1291" w:author="Unknown"/>
        </w:rPr>
      </w:pPr>
      <w:ins w:id="1292" w:author="Unknown">
        <w:r>
          <w:t xml:space="preserve">                    </w:t>
        </w:r>
        <w:proofErr w:type="gramStart"/>
        <w:r>
          <w:t>case</w:t>
        </w:r>
        <w:proofErr w:type="gramEnd"/>
        <w:r>
          <w:t xml:space="preserve"> 4:</w:t>
        </w:r>
      </w:ins>
    </w:p>
    <w:p w:rsidR="001C1314" w:rsidRDefault="001C1314" w:rsidP="001C1314">
      <w:pPr>
        <w:pStyle w:val="NormalWeb"/>
        <w:rPr>
          <w:ins w:id="1293" w:author="Unknown"/>
        </w:rPr>
      </w:pPr>
      <w:ins w:id="1294" w:author="Unknown">
        <w:r>
          <w:t xml:space="preserve">                        </w:t>
        </w:r>
        <w:proofErr w:type="gramStart"/>
        <w:r>
          <w:t>if</w:t>
        </w:r>
        <w:proofErr w:type="gramEnd"/>
        <w:r>
          <w:t xml:space="preserve"> (mylist.findmax() != null &amp;&amp; mylist.findmin() != null)</w:t>
        </w:r>
      </w:ins>
    </w:p>
    <w:p w:rsidR="001C1314" w:rsidRDefault="001C1314" w:rsidP="001C1314">
      <w:pPr>
        <w:pStyle w:val="NormalWeb"/>
        <w:rPr>
          <w:ins w:id="1295" w:author="Unknown"/>
        </w:rPr>
      </w:pPr>
      <w:ins w:id="1296" w:author="Unknown">
        <w:r>
          <w:t xml:space="preserve">                            </w:t>
        </w:r>
        <w:proofErr w:type="gramStart"/>
        <w:r>
          <w:t>Console.WriteLine(</w:t>
        </w:r>
        <w:proofErr w:type="gramEnd"/>
        <w:r>
          <w:t>"Min item:{0}\nMax item:{1}", mylist.findmin().val, mylist.findmax().val);</w:t>
        </w:r>
      </w:ins>
    </w:p>
    <w:p w:rsidR="001C1314" w:rsidRDefault="001C1314" w:rsidP="001C1314">
      <w:pPr>
        <w:pStyle w:val="NormalWeb"/>
        <w:rPr>
          <w:ins w:id="1297" w:author="Unknown"/>
        </w:rPr>
      </w:pPr>
      <w:ins w:id="1298" w:author="Unknown">
        <w:r>
          <w:t xml:space="preserve">                        </w:t>
        </w:r>
        <w:proofErr w:type="gramStart"/>
        <w:r>
          <w:t>break</w:t>
        </w:r>
        <w:proofErr w:type="gramEnd"/>
        <w:r>
          <w:t>;</w:t>
        </w:r>
      </w:ins>
    </w:p>
    <w:p w:rsidR="001C1314" w:rsidRDefault="001C1314" w:rsidP="001C1314">
      <w:pPr>
        <w:pStyle w:val="NormalWeb"/>
        <w:rPr>
          <w:ins w:id="1299" w:author="Unknown"/>
        </w:rPr>
      </w:pPr>
      <w:ins w:id="1300" w:author="Unknown">
        <w:r>
          <w:t> </w:t>
        </w:r>
      </w:ins>
    </w:p>
    <w:p w:rsidR="001C1314" w:rsidRDefault="001C1314" w:rsidP="001C1314">
      <w:pPr>
        <w:pStyle w:val="NormalWeb"/>
        <w:rPr>
          <w:ins w:id="1301" w:author="Unknown"/>
        </w:rPr>
      </w:pPr>
      <w:ins w:id="1302" w:author="Unknown">
        <w:r>
          <w:t xml:space="preserve">                    </w:t>
        </w:r>
        <w:proofErr w:type="gramStart"/>
        <w:r>
          <w:t>case</w:t>
        </w:r>
        <w:proofErr w:type="gramEnd"/>
        <w:r>
          <w:t xml:space="preserve"> 5: Console.Write("Find what?");</w:t>
        </w:r>
      </w:ins>
    </w:p>
    <w:p w:rsidR="001C1314" w:rsidRDefault="001C1314" w:rsidP="001C1314">
      <w:pPr>
        <w:pStyle w:val="NormalWeb"/>
        <w:rPr>
          <w:ins w:id="1303" w:author="Unknown"/>
        </w:rPr>
      </w:pPr>
      <w:ins w:id="1304" w:author="Unknown">
        <w:r>
          <w:t xml:space="preserve">                        </w:t>
        </w:r>
        <w:proofErr w:type="gramStart"/>
        <w:r>
          <w:t>val</w:t>
        </w:r>
        <w:proofErr w:type="gramEnd"/>
        <w:r>
          <w:t xml:space="preserve"> = int.Parse(Console.ReadLine());</w:t>
        </w:r>
      </w:ins>
    </w:p>
    <w:p w:rsidR="001C1314" w:rsidRDefault="001C1314" w:rsidP="001C1314">
      <w:pPr>
        <w:pStyle w:val="NormalWeb"/>
        <w:rPr>
          <w:ins w:id="1305" w:author="Unknown"/>
        </w:rPr>
      </w:pPr>
      <w:ins w:id="1306" w:author="Unknown">
        <w:r>
          <w:t xml:space="preserve">                        </w:t>
        </w:r>
        <w:proofErr w:type="gramStart"/>
        <w:r>
          <w:t>temp</w:t>
        </w:r>
        <w:proofErr w:type="gramEnd"/>
        <w:r>
          <w:t xml:space="preserve"> = mylist.find(val);</w:t>
        </w:r>
      </w:ins>
    </w:p>
    <w:p w:rsidR="001C1314" w:rsidRDefault="001C1314" w:rsidP="001C1314">
      <w:pPr>
        <w:pStyle w:val="NormalWeb"/>
        <w:rPr>
          <w:ins w:id="1307" w:author="Unknown"/>
        </w:rPr>
      </w:pPr>
      <w:ins w:id="1308" w:author="Unknown">
        <w:r>
          <w:t xml:space="preserve">                        </w:t>
        </w:r>
        <w:proofErr w:type="gramStart"/>
        <w:r>
          <w:t>if</w:t>
        </w:r>
        <w:proofErr w:type="gramEnd"/>
        <w:r>
          <w:t xml:space="preserve"> (temp != null) Console.WriteLine("Found {0}", temp.val);</w:t>
        </w:r>
      </w:ins>
    </w:p>
    <w:p w:rsidR="001C1314" w:rsidRDefault="001C1314" w:rsidP="001C1314">
      <w:pPr>
        <w:pStyle w:val="NormalWeb"/>
        <w:rPr>
          <w:ins w:id="1309" w:author="Unknown"/>
        </w:rPr>
      </w:pPr>
      <w:ins w:id="1310" w:author="Unknown">
        <w:r>
          <w:t xml:space="preserve">                        </w:t>
        </w:r>
        <w:proofErr w:type="gramStart"/>
        <w:r>
          <w:t>else</w:t>
        </w:r>
        <w:proofErr w:type="gramEnd"/>
        <w:r>
          <w:t xml:space="preserve"> Console.WriteLine("Not found"); break;</w:t>
        </w:r>
      </w:ins>
    </w:p>
    <w:p w:rsidR="001C1314" w:rsidRDefault="001C1314" w:rsidP="001C1314">
      <w:pPr>
        <w:pStyle w:val="NormalWeb"/>
        <w:rPr>
          <w:ins w:id="1311" w:author="Unknown"/>
        </w:rPr>
      </w:pPr>
      <w:ins w:id="1312" w:author="Unknown">
        <w:r>
          <w:t xml:space="preserve">                    </w:t>
        </w:r>
        <w:proofErr w:type="gramStart"/>
        <w:r>
          <w:t>case</w:t>
        </w:r>
        <w:proofErr w:type="gramEnd"/>
        <w:r>
          <w:t xml:space="preserve"> 6:</w:t>
        </w:r>
      </w:ins>
    </w:p>
    <w:p w:rsidR="001C1314" w:rsidRDefault="001C1314" w:rsidP="001C1314">
      <w:pPr>
        <w:pStyle w:val="NormalWeb"/>
        <w:rPr>
          <w:ins w:id="1313" w:author="Unknown"/>
        </w:rPr>
      </w:pPr>
      <w:ins w:id="1314" w:author="Unknown">
        <w:r>
          <w:t xml:space="preserve">                        </w:t>
        </w:r>
        <w:proofErr w:type="gramStart"/>
        <w:r>
          <w:t>Console.WriteLine(</w:t>
        </w:r>
        <w:proofErr w:type="gramEnd"/>
        <w:r>
          <w:t>"All items:");</w:t>
        </w:r>
      </w:ins>
    </w:p>
    <w:p w:rsidR="001C1314" w:rsidRDefault="001C1314" w:rsidP="001C1314">
      <w:pPr>
        <w:pStyle w:val="NormalWeb"/>
        <w:rPr>
          <w:ins w:id="1315" w:author="Unknown"/>
        </w:rPr>
      </w:pPr>
      <w:ins w:id="1316" w:author="Unknown">
        <w:r>
          <w:lastRenderedPageBreak/>
          <w:t xml:space="preserve">                        </w:t>
        </w:r>
        <w:proofErr w:type="gramStart"/>
        <w:r>
          <w:t>mylist.printlist(</w:t>
        </w:r>
        <w:proofErr w:type="gramEnd"/>
        <w:r>
          <w:t>);</w:t>
        </w:r>
      </w:ins>
    </w:p>
    <w:p w:rsidR="001C1314" w:rsidRDefault="001C1314" w:rsidP="001C1314">
      <w:pPr>
        <w:pStyle w:val="NormalWeb"/>
        <w:rPr>
          <w:ins w:id="1317" w:author="Unknown"/>
        </w:rPr>
      </w:pPr>
      <w:ins w:id="1318" w:author="Unknown">
        <w:r>
          <w:t xml:space="preserve">                        </w:t>
        </w:r>
        <w:proofErr w:type="gramStart"/>
        <w:r>
          <w:t>break</w:t>
        </w:r>
        <w:proofErr w:type="gramEnd"/>
        <w:r>
          <w:t>;</w:t>
        </w:r>
      </w:ins>
    </w:p>
    <w:p w:rsidR="001C1314" w:rsidRDefault="001C1314" w:rsidP="001C1314">
      <w:pPr>
        <w:pStyle w:val="NormalWeb"/>
        <w:rPr>
          <w:ins w:id="1319" w:author="Unknown"/>
        </w:rPr>
      </w:pPr>
      <w:ins w:id="1320" w:author="Unknown">
        <w:r>
          <w:t> </w:t>
        </w:r>
      </w:ins>
    </w:p>
    <w:p w:rsidR="001C1314" w:rsidRDefault="001C1314" w:rsidP="001C1314">
      <w:pPr>
        <w:pStyle w:val="NormalWeb"/>
        <w:rPr>
          <w:ins w:id="1321" w:author="Unknown"/>
        </w:rPr>
      </w:pPr>
      <w:ins w:id="1322" w:author="Unknown">
        <w:r>
          <w:t xml:space="preserve">                    </w:t>
        </w:r>
        <w:proofErr w:type="gramStart"/>
        <w:r>
          <w:t>case</w:t>
        </w:r>
        <w:proofErr w:type="gramEnd"/>
        <w:r>
          <w:t xml:space="preserve"> 7: Environment.Exit(0); break;</w:t>
        </w:r>
      </w:ins>
    </w:p>
    <w:p w:rsidR="001C1314" w:rsidRDefault="001C1314" w:rsidP="001C1314">
      <w:pPr>
        <w:pStyle w:val="NormalWeb"/>
        <w:rPr>
          <w:ins w:id="1323" w:author="Unknown"/>
        </w:rPr>
      </w:pPr>
      <w:ins w:id="1324" w:author="Unknown">
        <w:r>
          <w:t> </w:t>
        </w:r>
      </w:ins>
    </w:p>
    <w:p w:rsidR="001C1314" w:rsidRDefault="001C1314" w:rsidP="001C1314">
      <w:pPr>
        <w:pStyle w:val="NormalWeb"/>
        <w:rPr>
          <w:ins w:id="1325" w:author="Unknown"/>
        </w:rPr>
      </w:pPr>
      <w:ins w:id="1326" w:author="Unknown">
        <w:r>
          <w:t xml:space="preserve">                    </w:t>
        </w:r>
        <w:proofErr w:type="gramStart"/>
        <w:r>
          <w:t>default</w:t>
        </w:r>
        <w:proofErr w:type="gramEnd"/>
        <w:r>
          <w:t>: Console.WriteLine("Invalid choice!"); break;</w:t>
        </w:r>
      </w:ins>
    </w:p>
    <w:p w:rsidR="001C1314" w:rsidRDefault="001C1314" w:rsidP="001C1314">
      <w:pPr>
        <w:pStyle w:val="NormalWeb"/>
        <w:rPr>
          <w:ins w:id="1327" w:author="Unknown"/>
        </w:rPr>
      </w:pPr>
      <w:ins w:id="1328" w:author="Unknown">
        <w:r>
          <w:t> </w:t>
        </w:r>
      </w:ins>
    </w:p>
    <w:p w:rsidR="001C1314" w:rsidRDefault="001C1314" w:rsidP="001C1314">
      <w:pPr>
        <w:pStyle w:val="NormalWeb"/>
        <w:rPr>
          <w:ins w:id="1329" w:author="Unknown"/>
        </w:rPr>
      </w:pPr>
      <w:ins w:id="1330" w:author="Unknown">
        <w:r>
          <w:t>                }</w:t>
        </w:r>
      </w:ins>
    </w:p>
    <w:p w:rsidR="001C1314" w:rsidRDefault="001C1314" w:rsidP="001C1314">
      <w:pPr>
        <w:pStyle w:val="NormalWeb"/>
        <w:rPr>
          <w:ins w:id="1331" w:author="Unknown"/>
        </w:rPr>
      </w:pPr>
      <w:ins w:id="1332" w:author="Unknown">
        <w:r>
          <w:t> </w:t>
        </w:r>
      </w:ins>
    </w:p>
    <w:p w:rsidR="001C1314" w:rsidRDefault="001C1314" w:rsidP="001C1314">
      <w:pPr>
        <w:pStyle w:val="NormalWeb"/>
        <w:rPr>
          <w:ins w:id="1333" w:author="Unknown"/>
        </w:rPr>
      </w:pPr>
      <w:ins w:id="1334" w:author="Unknown">
        <w:r>
          <w:t xml:space="preserve">                </w:t>
        </w:r>
        <w:proofErr w:type="gramStart"/>
        <w:r>
          <w:t>Console.Write(</w:t>
        </w:r>
        <w:proofErr w:type="gramEnd"/>
        <w:r>
          <w:t xml:space="preserve">"Continue? Press y to </w:t>
        </w:r>
        <w:proofErr w:type="gramStart"/>
        <w:r>
          <w:t>continue:</w:t>
        </w:r>
        <w:proofErr w:type="gramEnd"/>
        <w:r>
          <w:t>");</w:t>
        </w:r>
      </w:ins>
    </w:p>
    <w:p w:rsidR="001C1314" w:rsidRDefault="001C1314" w:rsidP="001C1314">
      <w:pPr>
        <w:pStyle w:val="NormalWeb"/>
        <w:rPr>
          <w:ins w:id="1335" w:author="Unknown"/>
        </w:rPr>
      </w:pPr>
      <w:ins w:id="1336" w:author="Unknown">
        <w:r>
          <w:t>                </w:t>
        </w:r>
        <w:proofErr w:type="gramStart"/>
        <w:r>
          <w:t>yes</w:t>
        </w:r>
        <w:proofErr w:type="gramEnd"/>
        <w:r>
          <w:t xml:space="preserve"> = char.Parse(Console.ReadLine());</w:t>
        </w:r>
      </w:ins>
    </w:p>
    <w:p w:rsidR="001C1314" w:rsidRDefault="001C1314" w:rsidP="001C1314">
      <w:pPr>
        <w:pStyle w:val="NormalWeb"/>
        <w:rPr>
          <w:ins w:id="1337" w:author="Unknown"/>
        </w:rPr>
      </w:pPr>
      <w:ins w:id="1338" w:author="Unknown">
        <w:r>
          <w:t> </w:t>
        </w:r>
      </w:ins>
    </w:p>
    <w:p w:rsidR="001C1314" w:rsidRDefault="001C1314" w:rsidP="001C1314">
      <w:pPr>
        <w:pStyle w:val="NormalWeb"/>
        <w:rPr>
          <w:ins w:id="1339" w:author="Unknown"/>
        </w:rPr>
      </w:pPr>
      <w:ins w:id="1340" w:author="Unknown">
        <w:r>
          <w:t>            }</w:t>
        </w:r>
      </w:ins>
    </w:p>
    <w:p w:rsidR="001C1314" w:rsidRDefault="001C1314" w:rsidP="001C1314">
      <w:pPr>
        <w:pStyle w:val="NormalWeb"/>
        <w:rPr>
          <w:ins w:id="1341" w:author="Unknown"/>
        </w:rPr>
      </w:pPr>
      <w:ins w:id="1342" w:author="Unknown">
        <w:r>
          <w:t> </w:t>
        </w:r>
      </w:ins>
    </w:p>
    <w:p w:rsidR="001C1314" w:rsidRDefault="001C1314" w:rsidP="001C1314">
      <w:pPr>
        <w:pStyle w:val="NormalWeb"/>
        <w:rPr>
          <w:ins w:id="1343" w:author="Unknown"/>
        </w:rPr>
      </w:pPr>
      <w:ins w:id="1344" w:author="Unknown">
        <w:r>
          <w:t>        }</w:t>
        </w:r>
      </w:ins>
    </w:p>
    <w:p w:rsidR="001C1314" w:rsidRDefault="001C1314" w:rsidP="001C1314">
      <w:pPr>
        <w:pStyle w:val="NormalWeb"/>
        <w:rPr>
          <w:ins w:id="1345" w:author="Unknown"/>
        </w:rPr>
      </w:pPr>
      <w:ins w:id="1346" w:author="Unknown">
        <w:r>
          <w:t> </w:t>
        </w:r>
      </w:ins>
    </w:p>
    <w:p w:rsidR="001C1314" w:rsidRDefault="001C1314" w:rsidP="001C1314">
      <w:pPr>
        <w:pStyle w:val="NormalWeb"/>
        <w:rPr>
          <w:ins w:id="1347" w:author="Unknown"/>
        </w:rPr>
      </w:pPr>
      <w:ins w:id="1348" w:author="Unknown">
        <w:r>
          <w:t xml:space="preserve">        </w:t>
        </w:r>
        <w:proofErr w:type="gramStart"/>
        <w:r>
          <w:t>public</w:t>
        </w:r>
        <w:proofErr w:type="gramEnd"/>
        <w:r>
          <w:t xml:space="preserve"> static void showmenu()</w:t>
        </w:r>
      </w:ins>
    </w:p>
    <w:p w:rsidR="001C1314" w:rsidRDefault="001C1314" w:rsidP="001C1314">
      <w:pPr>
        <w:pStyle w:val="NormalWeb"/>
        <w:rPr>
          <w:ins w:id="1349" w:author="Unknown"/>
        </w:rPr>
      </w:pPr>
      <w:ins w:id="1350" w:author="Unknown">
        <w:r>
          <w:t>        {</w:t>
        </w:r>
      </w:ins>
    </w:p>
    <w:p w:rsidR="001C1314" w:rsidRDefault="001C1314" w:rsidP="001C1314">
      <w:pPr>
        <w:pStyle w:val="NormalWeb"/>
        <w:rPr>
          <w:ins w:id="1351" w:author="Unknown"/>
        </w:rPr>
      </w:pPr>
      <w:ins w:id="1352" w:author="Unknown">
        <w:r>
          <w:t> </w:t>
        </w:r>
      </w:ins>
    </w:p>
    <w:p w:rsidR="001C1314" w:rsidRDefault="001C1314" w:rsidP="001C1314">
      <w:pPr>
        <w:pStyle w:val="NormalWeb"/>
        <w:rPr>
          <w:ins w:id="1353" w:author="Unknown"/>
        </w:rPr>
      </w:pPr>
      <w:ins w:id="1354" w:author="Unknown">
        <w:r>
          <w:t xml:space="preserve">            </w:t>
        </w:r>
        <w:proofErr w:type="gramStart"/>
        <w:r>
          <w:t>Console.WriteLine(</w:t>
        </w:r>
        <w:proofErr w:type="gramEnd"/>
        <w:r>
          <w:t>"======================================");</w:t>
        </w:r>
      </w:ins>
    </w:p>
    <w:p w:rsidR="001C1314" w:rsidRDefault="001C1314" w:rsidP="001C1314">
      <w:pPr>
        <w:pStyle w:val="NormalWeb"/>
        <w:rPr>
          <w:ins w:id="1355" w:author="Unknown"/>
        </w:rPr>
      </w:pPr>
      <w:ins w:id="1356" w:author="Unknown">
        <w:r>
          <w:t xml:space="preserve">            </w:t>
        </w:r>
        <w:proofErr w:type="gramStart"/>
        <w:r>
          <w:t>Console.WriteLine(</w:t>
        </w:r>
        <w:proofErr w:type="gramEnd"/>
        <w:r>
          <w:t>"Doubly LinkedList Operations Menu");</w:t>
        </w:r>
      </w:ins>
    </w:p>
    <w:p w:rsidR="001C1314" w:rsidRDefault="001C1314" w:rsidP="001C1314">
      <w:pPr>
        <w:pStyle w:val="NormalWeb"/>
        <w:rPr>
          <w:ins w:id="1357" w:author="Unknown"/>
        </w:rPr>
      </w:pPr>
      <w:ins w:id="1358" w:author="Unknown">
        <w:r>
          <w:lastRenderedPageBreak/>
          <w:t xml:space="preserve">            </w:t>
        </w:r>
        <w:proofErr w:type="gramStart"/>
        <w:r>
          <w:t>Console.WriteLine(</w:t>
        </w:r>
        <w:proofErr w:type="gramEnd"/>
        <w:r>
          <w:t>"======================================");</w:t>
        </w:r>
      </w:ins>
    </w:p>
    <w:p w:rsidR="001C1314" w:rsidRDefault="001C1314" w:rsidP="001C1314">
      <w:pPr>
        <w:pStyle w:val="NormalWeb"/>
        <w:rPr>
          <w:ins w:id="1359" w:author="Unknown"/>
        </w:rPr>
      </w:pPr>
      <w:ins w:id="1360" w:author="Unknown">
        <w:r>
          <w:t xml:space="preserve">            </w:t>
        </w:r>
        <w:proofErr w:type="gramStart"/>
        <w:r>
          <w:t>Console.WriteLine(</w:t>
        </w:r>
        <w:proofErr w:type="gramEnd"/>
        <w:r>
          <w:t>"1.Add a new item");</w:t>
        </w:r>
      </w:ins>
    </w:p>
    <w:p w:rsidR="001C1314" w:rsidRDefault="001C1314" w:rsidP="001C1314">
      <w:pPr>
        <w:pStyle w:val="NormalWeb"/>
        <w:rPr>
          <w:ins w:id="1361" w:author="Unknown"/>
        </w:rPr>
      </w:pPr>
      <w:ins w:id="1362" w:author="Unknown">
        <w:r>
          <w:t xml:space="preserve">            </w:t>
        </w:r>
        <w:proofErr w:type="gramStart"/>
        <w:r>
          <w:t>Console.WriteLine(</w:t>
        </w:r>
        <w:proofErr w:type="gramEnd"/>
        <w:r>
          <w:t>"2.Delete an item");</w:t>
        </w:r>
      </w:ins>
    </w:p>
    <w:p w:rsidR="001C1314" w:rsidRDefault="001C1314" w:rsidP="001C1314">
      <w:pPr>
        <w:pStyle w:val="NormalWeb"/>
        <w:rPr>
          <w:ins w:id="1363" w:author="Unknown"/>
        </w:rPr>
      </w:pPr>
      <w:ins w:id="1364" w:author="Unknown">
        <w:r>
          <w:t xml:space="preserve">            </w:t>
        </w:r>
        <w:proofErr w:type="gramStart"/>
        <w:r>
          <w:t>Console.WriteLine(</w:t>
        </w:r>
        <w:proofErr w:type="gramEnd"/>
        <w:r>
          <w:t>"3.Show number of items");</w:t>
        </w:r>
      </w:ins>
    </w:p>
    <w:p w:rsidR="001C1314" w:rsidRDefault="001C1314" w:rsidP="001C1314">
      <w:pPr>
        <w:pStyle w:val="NormalWeb"/>
        <w:rPr>
          <w:ins w:id="1365" w:author="Unknown"/>
        </w:rPr>
      </w:pPr>
      <w:ins w:id="1366" w:author="Unknown">
        <w:r>
          <w:t xml:space="preserve">            </w:t>
        </w:r>
        <w:proofErr w:type="gramStart"/>
        <w:r>
          <w:t>Console.WriteLine(</w:t>
        </w:r>
        <w:proofErr w:type="gramEnd"/>
        <w:r>
          <w:t>"4.Show min and max items");</w:t>
        </w:r>
      </w:ins>
    </w:p>
    <w:p w:rsidR="001C1314" w:rsidRDefault="001C1314" w:rsidP="001C1314">
      <w:pPr>
        <w:pStyle w:val="NormalWeb"/>
        <w:rPr>
          <w:ins w:id="1367" w:author="Unknown"/>
        </w:rPr>
      </w:pPr>
      <w:ins w:id="1368" w:author="Unknown">
        <w:r>
          <w:t xml:space="preserve">            </w:t>
        </w:r>
        <w:proofErr w:type="gramStart"/>
        <w:r>
          <w:t>Console.WriteLine(</w:t>
        </w:r>
        <w:proofErr w:type="gramEnd"/>
        <w:r>
          <w:t>"5.Find an item");</w:t>
        </w:r>
      </w:ins>
    </w:p>
    <w:p w:rsidR="001C1314" w:rsidRDefault="001C1314" w:rsidP="001C1314">
      <w:pPr>
        <w:pStyle w:val="NormalWeb"/>
        <w:rPr>
          <w:ins w:id="1369" w:author="Unknown"/>
        </w:rPr>
      </w:pPr>
      <w:ins w:id="1370" w:author="Unknown">
        <w:r>
          <w:t xml:space="preserve">            </w:t>
        </w:r>
        <w:proofErr w:type="gramStart"/>
        <w:r>
          <w:t>Console.WriteLine(</w:t>
        </w:r>
        <w:proofErr w:type="gramEnd"/>
        <w:r>
          <w:t>"6.Show all items");</w:t>
        </w:r>
      </w:ins>
    </w:p>
    <w:p w:rsidR="001C1314" w:rsidRDefault="001C1314" w:rsidP="001C1314">
      <w:pPr>
        <w:pStyle w:val="NormalWeb"/>
        <w:rPr>
          <w:ins w:id="1371" w:author="Unknown"/>
        </w:rPr>
      </w:pPr>
      <w:ins w:id="1372" w:author="Unknown">
        <w:r>
          <w:t xml:space="preserve">            </w:t>
        </w:r>
        <w:proofErr w:type="gramStart"/>
        <w:r>
          <w:t>Console.WriteLine(</w:t>
        </w:r>
        <w:proofErr w:type="gramEnd"/>
        <w:r>
          <w:t>"7.Exit");</w:t>
        </w:r>
      </w:ins>
    </w:p>
    <w:p w:rsidR="001C1314" w:rsidRDefault="001C1314" w:rsidP="001C1314">
      <w:pPr>
        <w:pStyle w:val="NormalWeb"/>
        <w:rPr>
          <w:ins w:id="1373" w:author="Unknown"/>
        </w:rPr>
      </w:pPr>
      <w:ins w:id="1374" w:author="Unknown">
        <w:r>
          <w:t> </w:t>
        </w:r>
      </w:ins>
    </w:p>
    <w:p w:rsidR="001C1314" w:rsidRDefault="001C1314" w:rsidP="001C1314">
      <w:pPr>
        <w:pStyle w:val="NormalWeb"/>
        <w:rPr>
          <w:ins w:id="1375" w:author="Unknown"/>
        </w:rPr>
      </w:pPr>
      <w:ins w:id="1376" w:author="Unknown">
        <w:r>
          <w:t>        }</w:t>
        </w:r>
      </w:ins>
    </w:p>
    <w:p w:rsidR="00463664" w:rsidRDefault="00463664" w:rsidP="00277420">
      <w:pPr>
        <w:pStyle w:val="z-BottomofForm"/>
        <w:rPr>
          <w:vanish w:val="0"/>
        </w:rPr>
      </w:pPr>
    </w:p>
    <w:p w:rsidR="00463664" w:rsidRDefault="00463664" w:rsidP="00277420">
      <w:pPr>
        <w:pStyle w:val="z-BottomofForm"/>
        <w:rPr>
          <w:vanish w:val="0"/>
        </w:rPr>
      </w:pPr>
    </w:p>
    <w:p w:rsidR="00463664" w:rsidRDefault="00463664" w:rsidP="00463664">
      <w:pPr>
        <w:pStyle w:val="Heading2"/>
        <w:rPr>
          <w:sz w:val="36"/>
          <w:szCs w:val="36"/>
        </w:rPr>
      </w:pPr>
      <w:r>
        <w:t>C++ OOP: doubly linked list</w:t>
      </w:r>
    </w:p>
    <w:p w:rsidR="00463664" w:rsidRDefault="00463664" w:rsidP="00463664">
      <w:pPr>
        <w:rPr>
          <w:sz w:val="28"/>
          <w:szCs w:val="28"/>
        </w:rPr>
      </w:pPr>
      <w:r>
        <w:rPr>
          <w:rFonts w:ascii="Times New Roman" w:hAnsi="Times New Roman" w:cs="Times New Roman"/>
          <w:sz w:val="28"/>
          <w:szCs w:val="28"/>
        </w:rPr>
        <w:t>﻿</w:t>
      </w:r>
    </w:p>
    <w:p w:rsidR="00463664" w:rsidRDefault="00463664" w:rsidP="00463664">
      <w:pPr>
        <w:pStyle w:val="Heading3"/>
        <w:rPr>
          <w:ins w:id="1377" w:author="Unknown"/>
        </w:rPr>
      </w:pPr>
      <w:r>
        <w:rPr>
          <w:sz w:val="28"/>
          <w:szCs w:val="28"/>
        </w:rPr>
        <w:pict/>
      </w:r>
      <w:r>
        <w:rPr>
          <w:sz w:val="28"/>
          <w:szCs w:val="28"/>
        </w:rPr>
        <w:pict/>
      </w:r>
      <w:r>
        <w:rPr>
          <w:sz w:val="28"/>
          <w:szCs w:val="28"/>
        </w:rPr>
        <w:pict/>
      </w:r>
      <w:r>
        <w:rPr>
          <w:sz w:val="28"/>
          <w:szCs w:val="28"/>
        </w:rPr>
        <w:pict/>
      </w:r>
      <w:r>
        <w:rPr>
          <w:sz w:val="28"/>
          <w:szCs w:val="28"/>
        </w:rPr>
        <w:pict/>
      </w:r>
      <w:r>
        <w:rPr>
          <w:sz w:val="28"/>
          <w:szCs w:val="28"/>
        </w:rPr>
        <w:pict/>
      </w:r>
      <w:bookmarkStart w:id="1378" w:name="_GoBack"/>
      <w:bookmarkEnd w:id="1378"/>
      <w:r>
        <w:rPr>
          <w:sz w:val="28"/>
          <w:szCs w:val="28"/>
        </w:rPr>
        <w:pict/>
      </w:r>
      <w:ins w:id="1379" w:author="Unknown">
        <w:r>
          <w:t>Code of doubly linked list</w:t>
        </w:r>
      </w:ins>
    </w:p>
    <w:p w:rsidR="00463664" w:rsidRDefault="00463664" w:rsidP="00463664">
      <w:pPr>
        <w:pStyle w:val="NormalWeb"/>
        <w:rPr>
          <w:ins w:id="1380" w:author="Unknown"/>
        </w:rPr>
      </w:pPr>
      <w:ins w:id="1381" w:author="Unknown">
        <w:r>
          <w:rPr>
            <w:rStyle w:val="Strong"/>
          </w:rPr>
          <w:t>Step 9: Put the C</w:t>
        </w:r>
        <w:proofErr w:type="gramStart"/>
        <w:r>
          <w:rPr>
            <w:rStyle w:val="Strong"/>
          </w:rPr>
          <w:t>#(</w:t>
        </w:r>
        <w:proofErr w:type="gramEnd"/>
        <w:r>
          <w:rPr>
            <w:rStyle w:val="Strong"/>
          </w:rPr>
          <w:t>Csharp) code together</w:t>
        </w:r>
      </w:ins>
    </w:p>
    <w:p w:rsidR="00463664" w:rsidRDefault="00463664" w:rsidP="00463664">
      <w:pPr>
        <w:pStyle w:val="NormalWeb"/>
        <w:rPr>
          <w:ins w:id="1382" w:author="Unknown"/>
        </w:rPr>
      </w:pPr>
      <w:ins w:id="1383" w:author="Unknown">
        <w:r>
          <w:t>This is the complete C</w:t>
        </w:r>
        <w:proofErr w:type="gramStart"/>
        <w:r>
          <w:t>#(</w:t>
        </w:r>
        <w:proofErr w:type="gramEnd"/>
        <w:r>
          <w:t>Csharp) code of a doubly linked list data structure:</w:t>
        </w:r>
      </w:ins>
    </w:p>
    <w:p w:rsidR="00463664" w:rsidRDefault="00463664" w:rsidP="00463664">
      <w:pPr>
        <w:pStyle w:val="z-TopofForm"/>
      </w:pPr>
      <w:r>
        <w:t>Top of Form</w:t>
      </w:r>
    </w:p>
    <w:p w:rsidR="00463664" w:rsidRDefault="00463664" w:rsidP="00463664">
      <w:pPr>
        <w:rPr>
          <w:ins w:id="1384" w:author="Unknown"/>
          <w:sz w:val="28"/>
          <w:szCs w:val="28"/>
        </w:rPr>
      </w:pPr>
      <w:ins w:id="1385" w:author="Unknown">
        <w:r>
          <w:rPr>
            <w:sz w:val="28"/>
            <w:szCs w:val="28"/>
          </w:rPr>
          <w:object w:dxaOrig="1440" w:dyaOrig="1440">
            <v:shape id="_x0000_i1881" type="#_x0000_t75" style="width:249pt;height:60.75pt" o:ole="">
              <v:imagedata r:id="rId28" o:title=""/>
            </v:shape>
            <w:control r:id="rId29" w:name="DefaultOcxName1" w:shapeid="_x0000_i1881"/>
          </w:object>
        </w:r>
      </w:ins>
    </w:p>
    <w:p w:rsidR="00463664" w:rsidRDefault="00463664" w:rsidP="00463664">
      <w:pPr>
        <w:pStyle w:val="z-BottomofForm"/>
      </w:pPr>
      <w:r>
        <w:t>Bottom of Form</w:t>
      </w:r>
    </w:p>
    <w:p w:rsidR="00277420" w:rsidRDefault="00277420" w:rsidP="00277420">
      <w:pPr>
        <w:pStyle w:val="z-BottomofForm"/>
      </w:pPr>
      <w:r>
        <w:t>Bottom of Form</w:t>
      </w:r>
    </w:p>
    <w:p w:rsidR="00277420" w:rsidRDefault="00277420"/>
    <w:sectPr w:rsidR="00277420">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9A5" w:rsidRDefault="003C19A5" w:rsidP="003C19A5">
      <w:pPr>
        <w:spacing w:after="0" w:line="240" w:lineRule="auto"/>
      </w:pPr>
      <w:r>
        <w:separator/>
      </w:r>
    </w:p>
  </w:endnote>
  <w:endnote w:type="continuationSeparator" w:id="0">
    <w:p w:rsidR="003C19A5" w:rsidRDefault="003C19A5" w:rsidP="003C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977331"/>
      <w:docPartObj>
        <w:docPartGallery w:val="Page Numbers (Bottom of Page)"/>
        <w:docPartUnique/>
      </w:docPartObj>
    </w:sdtPr>
    <w:sdtEndPr>
      <w:rPr>
        <w:noProof/>
      </w:rPr>
    </w:sdtEndPr>
    <w:sdtContent>
      <w:p w:rsidR="003C19A5" w:rsidRDefault="003C19A5">
        <w:pPr>
          <w:pStyle w:val="Footer"/>
          <w:jc w:val="center"/>
        </w:pPr>
        <w:r>
          <w:fldChar w:fldCharType="begin"/>
        </w:r>
        <w:r>
          <w:instrText xml:space="preserve"> PAGE   \* MERGEFORMAT </w:instrText>
        </w:r>
        <w:r>
          <w:fldChar w:fldCharType="separate"/>
        </w:r>
        <w:r>
          <w:rPr>
            <w:noProof/>
          </w:rPr>
          <w:t>108</w:t>
        </w:r>
        <w:r>
          <w:rPr>
            <w:noProof/>
          </w:rPr>
          <w:fldChar w:fldCharType="end"/>
        </w:r>
      </w:p>
    </w:sdtContent>
  </w:sdt>
  <w:p w:rsidR="003C19A5" w:rsidRDefault="003C1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9A5" w:rsidRDefault="003C19A5" w:rsidP="003C19A5">
      <w:pPr>
        <w:spacing w:after="0" w:line="240" w:lineRule="auto"/>
      </w:pPr>
      <w:r>
        <w:separator/>
      </w:r>
    </w:p>
  </w:footnote>
  <w:footnote w:type="continuationSeparator" w:id="0">
    <w:p w:rsidR="003C19A5" w:rsidRDefault="003C19A5" w:rsidP="003C1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0E"/>
    <w:rsid w:val="00033919"/>
    <w:rsid w:val="000550D5"/>
    <w:rsid w:val="00070073"/>
    <w:rsid w:val="000D473C"/>
    <w:rsid w:val="00140588"/>
    <w:rsid w:val="00163E1F"/>
    <w:rsid w:val="00185AD9"/>
    <w:rsid w:val="001C1314"/>
    <w:rsid w:val="0021592E"/>
    <w:rsid w:val="0022434C"/>
    <w:rsid w:val="002357D0"/>
    <w:rsid w:val="00240253"/>
    <w:rsid w:val="0026060E"/>
    <w:rsid w:val="00277420"/>
    <w:rsid w:val="0028333F"/>
    <w:rsid w:val="002E652B"/>
    <w:rsid w:val="003010BB"/>
    <w:rsid w:val="003311D8"/>
    <w:rsid w:val="00377BB4"/>
    <w:rsid w:val="003A6CAA"/>
    <w:rsid w:val="003C19A5"/>
    <w:rsid w:val="003E31D8"/>
    <w:rsid w:val="003F7977"/>
    <w:rsid w:val="00420481"/>
    <w:rsid w:val="00463664"/>
    <w:rsid w:val="004B0365"/>
    <w:rsid w:val="004B1637"/>
    <w:rsid w:val="005415C6"/>
    <w:rsid w:val="00772568"/>
    <w:rsid w:val="00797CCA"/>
    <w:rsid w:val="007D2281"/>
    <w:rsid w:val="00862E47"/>
    <w:rsid w:val="008B5BE2"/>
    <w:rsid w:val="009F407E"/>
    <w:rsid w:val="00A63F26"/>
    <w:rsid w:val="00A675AC"/>
    <w:rsid w:val="00B31E51"/>
    <w:rsid w:val="00C0110C"/>
    <w:rsid w:val="00C131B8"/>
    <w:rsid w:val="00C34A3C"/>
    <w:rsid w:val="00C95971"/>
    <w:rsid w:val="00CB582C"/>
    <w:rsid w:val="00D47394"/>
    <w:rsid w:val="00D6346B"/>
    <w:rsid w:val="00DF64DD"/>
    <w:rsid w:val="00E53930"/>
    <w:rsid w:val="00E62C81"/>
    <w:rsid w:val="00E70A89"/>
    <w:rsid w:val="00E7136B"/>
    <w:rsid w:val="00F40ED8"/>
    <w:rsid w:val="00FD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02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33F"/>
    <w:pPr>
      <w:spacing w:before="100" w:beforeAutospacing="1" w:after="100" w:afterAutospacing="1" w:line="240" w:lineRule="auto"/>
      <w:outlineLvl w:val="2"/>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33F"/>
    <w:rPr>
      <w:rFonts w:ascii="Times New Roman" w:eastAsia="Times New Roman" w:hAnsi="Times New Roman" w:cs="Times New Roman"/>
      <w:b/>
      <w:bCs/>
      <w:sz w:val="34"/>
      <w:szCs w:val="34"/>
    </w:rPr>
  </w:style>
  <w:style w:type="paragraph" w:styleId="NormalWeb">
    <w:name w:val="Normal (Web)"/>
    <w:basedOn w:val="Normal"/>
    <w:uiPriority w:val="99"/>
    <w:semiHidden/>
    <w:unhideWhenUsed/>
    <w:rsid w:val="0028333F"/>
    <w:pPr>
      <w:spacing w:before="100" w:beforeAutospacing="1" w:after="100" w:afterAutospacing="1" w:line="240" w:lineRule="auto"/>
    </w:pPr>
    <w:rPr>
      <w:rFonts w:ascii="Times New Roman" w:eastAsia="Times New Roman" w:hAnsi="Times New Roman" w:cs="Times New Roman"/>
      <w:sz w:val="28"/>
      <w:szCs w:val="28"/>
    </w:rPr>
  </w:style>
  <w:style w:type="character" w:styleId="Strong">
    <w:name w:val="Strong"/>
    <w:basedOn w:val="DefaultParagraphFont"/>
    <w:uiPriority w:val="22"/>
    <w:qFormat/>
    <w:rsid w:val="0028333F"/>
    <w:rPr>
      <w:b/>
      <w:bCs/>
    </w:rPr>
  </w:style>
  <w:style w:type="character" w:customStyle="1" w:styleId="Heading2Char">
    <w:name w:val="Heading 2 Char"/>
    <w:basedOn w:val="DefaultParagraphFont"/>
    <w:link w:val="Heading2"/>
    <w:uiPriority w:val="9"/>
    <w:semiHidden/>
    <w:rsid w:val="00240253"/>
    <w:rPr>
      <w:rFonts w:asciiTheme="majorHAnsi" w:eastAsiaTheme="majorEastAsia" w:hAnsiTheme="majorHAnsi" w:cstheme="majorBidi"/>
      <w:b/>
      <w:bCs/>
      <w:color w:val="4F81BD" w:themeColor="accent1"/>
      <w:sz w:val="26"/>
      <w:szCs w:val="26"/>
    </w:rPr>
  </w:style>
  <w:style w:type="character" w:customStyle="1" w:styleId="style11">
    <w:name w:val="style11"/>
    <w:basedOn w:val="DefaultParagraphFont"/>
    <w:rsid w:val="00FD62BE"/>
    <w:rPr>
      <w:sz w:val="28"/>
      <w:szCs w:val="28"/>
    </w:rPr>
  </w:style>
  <w:style w:type="paragraph" w:customStyle="1" w:styleId="style13">
    <w:name w:val="style13"/>
    <w:basedOn w:val="Normal"/>
    <w:rsid w:val="00070073"/>
    <w:pPr>
      <w:spacing w:before="100" w:beforeAutospacing="1" w:after="100" w:afterAutospacing="1" w:line="240" w:lineRule="auto"/>
    </w:pPr>
    <w:rPr>
      <w:rFonts w:ascii="Times New Roman" w:eastAsia="Times New Roman" w:hAnsi="Times New Roman" w:cs="Times New Roman"/>
      <w:sz w:val="28"/>
      <w:szCs w:val="28"/>
    </w:rPr>
  </w:style>
  <w:style w:type="character" w:styleId="Hyperlink">
    <w:name w:val="Hyperlink"/>
    <w:basedOn w:val="DefaultParagraphFont"/>
    <w:uiPriority w:val="99"/>
    <w:semiHidden/>
    <w:unhideWhenUsed/>
    <w:rsid w:val="00A675AC"/>
    <w:rPr>
      <w:color w:val="2875DE"/>
      <w:sz w:val="28"/>
      <w:szCs w:val="28"/>
      <w:u w:val="single"/>
    </w:rPr>
  </w:style>
  <w:style w:type="paragraph" w:styleId="BalloonText">
    <w:name w:val="Balloon Text"/>
    <w:basedOn w:val="Normal"/>
    <w:link w:val="BalloonTextChar"/>
    <w:uiPriority w:val="99"/>
    <w:semiHidden/>
    <w:unhideWhenUsed/>
    <w:rsid w:val="003F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977"/>
    <w:rPr>
      <w:rFonts w:ascii="Tahoma" w:hAnsi="Tahoma" w:cs="Tahoma"/>
      <w:sz w:val="16"/>
      <w:szCs w:val="16"/>
    </w:rPr>
  </w:style>
  <w:style w:type="paragraph" w:customStyle="1" w:styleId="style5">
    <w:name w:val="style5"/>
    <w:basedOn w:val="Normal"/>
    <w:rsid w:val="003311D8"/>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style12">
    <w:name w:val="style12"/>
    <w:basedOn w:val="Normal"/>
    <w:rsid w:val="002357D0"/>
    <w:pPr>
      <w:spacing w:before="100" w:beforeAutospacing="1" w:after="100" w:afterAutospacing="1" w:line="240" w:lineRule="auto"/>
    </w:pPr>
    <w:rPr>
      <w:rFonts w:ascii="Times New Roman" w:eastAsia="Times New Roman" w:hAnsi="Times New Roman" w:cs="Times New Roman"/>
      <w:sz w:val="28"/>
      <w:szCs w:val="28"/>
    </w:rPr>
  </w:style>
  <w:style w:type="paragraph" w:styleId="z-TopofForm">
    <w:name w:val="HTML Top of Form"/>
    <w:basedOn w:val="Normal"/>
    <w:next w:val="Normal"/>
    <w:link w:val="z-TopofFormChar"/>
    <w:hidden/>
    <w:uiPriority w:val="99"/>
    <w:semiHidden/>
    <w:unhideWhenUsed/>
    <w:rsid w:val="002774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74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74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7420"/>
    <w:rPr>
      <w:rFonts w:ascii="Arial" w:eastAsia="Times New Roman" w:hAnsi="Arial" w:cs="Arial"/>
      <w:vanish/>
      <w:sz w:val="16"/>
      <w:szCs w:val="16"/>
    </w:rPr>
  </w:style>
  <w:style w:type="paragraph" w:customStyle="1" w:styleId="style8">
    <w:name w:val="style8"/>
    <w:basedOn w:val="Normal"/>
    <w:rsid w:val="004B1637"/>
    <w:pPr>
      <w:spacing w:before="100" w:beforeAutospacing="1" w:after="100" w:afterAutospacing="1" w:line="240" w:lineRule="auto"/>
    </w:pPr>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C1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9A5"/>
  </w:style>
  <w:style w:type="paragraph" w:styleId="Footer">
    <w:name w:val="footer"/>
    <w:basedOn w:val="Normal"/>
    <w:link w:val="FooterChar"/>
    <w:uiPriority w:val="99"/>
    <w:unhideWhenUsed/>
    <w:rsid w:val="003C1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9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02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33F"/>
    <w:pPr>
      <w:spacing w:before="100" w:beforeAutospacing="1" w:after="100" w:afterAutospacing="1" w:line="240" w:lineRule="auto"/>
      <w:outlineLvl w:val="2"/>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33F"/>
    <w:rPr>
      <w:rFonts w:ascii="Times New Roman" w:eastAsia="Times New Roman" w:hAnsi="Times New Roman" w:cs="Times New Roman"/>
      <w:b/>
      <w:bCs/>
      <w:sz w:val="34"/>
      <w:szCs w:val="34"/>
    </w:rPr>
  </w:style>
  <w:style w:type="paragraph" w:styleId="NormalWeb">
    <w:name w:val="Normal (Web)"/>
    <w:basedOn w:val="Normal"/>
    <w:uiPriority w:val="99"/>
    <w:semiHidden/>
    <w:unhideWhenUsed/>
    <w:rsid w:val="0028333F"/>
    <w:pPr>
      <w:spacing w:before="100" w:beforeAutospacing="1" w:after="100" w:afterAutospacing="1" w:line="240" w:lineRule="auto"/>
    </w:pPr>
    <w:rPr>
      <w:rFonts w:ascii="Times New Roman" w:eastAsia="Times New Roman" w:hAnsi="Times New Roman" w:cs="Times New Roman"/>
      <w:sz w:val="28"/>
      <w:szCs w:val="28"/>
    </w:rPr>
  </w:style>
  <w:style w:type="character" w:styleId="Strong">
    <w:name w:val="Strong"/>
    <w:basedOn w:val="DefaultParagraphFont"/>
    <w:uiPriority w:val="22"/>
    <w:qFormat/>
    <w:rsid w:val="0028333F"/>
    <w:rPr>
      <w:b/>
      <w:bCs/>
    </w:rPr>
  </w:style>
  <w:style w:type="character" w:customStyle="1" w:styleId="Heading2Char">
    <w:name w:val="Heading 2 Char"/>
    <w:basedOn w:val="DefaultParagraphFont"/>
    <w:link w:val="Heading2"/>
    <w:uiPriority w:val="9"/>
    <w:semiHidden/>
    <w:rsid w:val="00240253"/>
    <w:rPr>
      <w:rFonts w:asciiTheme="majorHAnsi" w:eastAsiaTheme="majorEastAsia" w:hAnsiTheme="majorHAnsi" w:cstheme="majorBidi"/>
      <w:b/>
      <w:bCs/>
      <w:color w:val="4F81BD" w:themeColor="accent1"/>
      <w:sz w:val="26"/>
      <w:szCs w:val="26"/>
    </w:rPr>
  </w:style>
  <w:style w:type="character" w:customStyle="1" w:styleId="style11">
    <w:name w:val="style11"/>
    <w:basedOn w:val="DefaultParagraphFont"/>
    <w:rsid w:val="00FD62BE"/>
    <w:rPr>
      <w:sz w:val="28"/>
      <w:szCs w:val="28"/>
    </w:rPr>
  </w:style>
  <w:style w:type="paragraph" w:customStyle="1" w:styleId="style13">
    <w:name w:val="style13"/>
    <w:basedOn w:val="Normal"/>
    <w:rsid w:val="00070073"/>
    <w:pPr>
      <w:spacing w:before="100" w:beforeAutospacing="1" w:after="100" w:afterAutospacing="1" w:line="240" w:lineRule="auto"/>
    </w:pPr>
    <w:rPr>
      <w:rFonts w:ascii="Times New Roman" w:eastAsia="Times New Roman" w:hAnsi="Times New Roman" w:cs="Times New Roman"/>
      <w:sz w:val="28"/>
      <w:szCs w:val="28"/>
    </w:rPr>
  </w:style>
  <w:style w:type="character" w:styleId="Hyperlink">
    <w:name w:val="Hyperlink"/>
    <w:basedOn w:val="DefaultParagraphFont"/>
    <w:uiPriority w:val="99"/>
    <w:semiHidden/>
    <w:unhideWhenUsed/>
    <w:rsid w:val="00A675AC"/>
    <w:rPr>
      <w:color w:val="2875DE"/>
      <w:sz w:val="28"/>
      <w:szCs w:val="28"/>
      <w:u w:val="single"/>
    </w:rPr>
  </w:style>
  <w:style w:type="paragraph" w:styleId="BalloonText">
    <w:name w:val="Balloon Text"/>
    <w:basedOn w:val="Normal"/>
    <w:link w:val="BalloonTextChar"/>
    <w:uiPriority w:val="99"/>
    <w:semiHidden/>
    <w:unhideWhenUsed/>
    <w:rsid w:val="003F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977"/>
    <w:rPr>
      <w:rFonts w:ascii="Tahoma" w:hAnsi="Tahoma" w:cs="Tahoma"/>
      <w:sz w:val="16"/>
      <w:szCs w:val="16"/>
    </w:rPr>
  </w:style>
  <w:style w:type="paragraph" w:customStyle="1" w:styleId="style5">
    <w:name w:val="style5"/>
    <w:basedOn w:val="Normal"/>
    <w:rsid w:val="003311D8"/>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style12">
    <w:name w:val="style12"/>
    <w:basedOn w:val="Normal"/>
    <w:rsid w:val="002357D0"/>
    <w:pPr>
      <w:spacing w:before="100" w:beforeAutospacing="1" w:after="100" w:afterAutospacing="1" w:line="240" w:lineRule="auto"/>
    </w:pPr>
    <w:rPr>
      <w:rFonts w:ascii="Times New Roman" w:eastAsia="Times New Roman" w:hAnsi="Times New Roman" w:cs="Times New Roman"/>
      <w:sz w:val="28"/>
      <w:szCs w:val="28"/>
    </w:rPr>
  </w:style>
  <w:style w:type="paragraph" w:styleId="z-TopofForm">
    <w:name w:val="HTML Top of Form"/>
    <w:basedOn w:val="Normal"/>
    <w:next w:val="Normal"/>
    <w:link w:val="z-TopofFormChar"/>
    <w:hidden/>
    <w:uiPriority w:val="99"/>
    <w:semiHidden/>
    <w:unhideWhenUsed/>
    <w:rsid w:val="002774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74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74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7420"/>
    <w:rPr>
      <w:rFonts w:ascii="Arial" w:eastAsia="Times New Roman" w:hAnsi="Arial" w:cs="Arial"/>
      <w:vanish/>
      <w:sz w:val="16"/>
      <w:szCs w:val="16"/>
    </w:rPr>
  </w:style>
  <w:style w:type="paragraph" w:customStyle="1" w:styleId="style8">
    <w:name w:val="style8"/>
    <w:basedOn w:val="Normal"/>
    <w:rsid w:val="004B1637"/>
    <w:pPr>
      <w:spacing w:before="100" w:beforeAutospacing="1" w:after="100" w:afterAutospacing="1" w:line="240" w:lineRule="auto"/>
    </w:pPr>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C1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9A5"/>
  </w:style>
  <w:style w:type="paragraph" w:styleId="Footer">
    <w:name w:val="footer"/>
    <w:basedOn w:val="Normal"/>
    <w:link w:val="FooterChar"/>
    <w:uiPriority w:val="99"/>
    <w:unhideWhenUsed/>
    <w:rsid w:val="003C1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426679">
      <w:marLeft w:val="0"/>
      <w:marRight w:val="0"/>
      <w:marTop w:val="300"/>
      <w:marBottom w:val="300"/>
      <w:divBdr>
        <w:top w:val="single" w:sz="6" w:space="0" w:color="FFFFFF"/>
        <w:left w:val="single" w:sz="6" w:space="0" w:color="FFFFFF"/>
        <w:bottom w:val="single" w:sz="6" w:space="0" w:color="FFFFFF"/>
        <w:right w:val="single" w:sz="6" w:space="0" w:color="FFFFFF"/>
      </w:divBdr>
    </w:div>
    <w:div w:id="519508077">
      <w:marLeft w:val="0"/>
      <w:marRight w:val="750"/>
      <w:marTop w:val="0"/>
      <w:marBottom w:val="0"/>
      <w:divBdr>
        <w:top w:val="none" w:sz="0" w:space="0" w:color="auto"/>
        <w:left w:val="none" w:sz="0" w:space="0" w:color="auto"/>
        <w:bottom w:val="none" w:sz="0" w:space="0" w:color="auto"/>
        <w:right w:val="none" w:sz="0" w:space="0" w:color="auto"/>
      </w:divBdr>
    </w:div>
    <w:div w:id="934677332">
      <w:marLeft w:val="144"/>
      <w:marRight w:val="0"/>
      <w:marTop w:val="0"/>
      <w:marBottom w:val="0"/>
      <w:divBdr>
        <w:top w:val="none" w:sz="0" w:space="0" w:color="auto"/>
        <w:left w:val="none" w:sz="0" w:space="0" w:color="auto"/>
        <w:bottom w:val="none" w:sz="0" w:space="0" w:color="auto"/>
        <w:right w:val="none" w:sz="0" w:space="0" w:color="auto"/>
      </w:divBdr>
    </w:div>
    <w:div w:id="108949920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control" Target="activeX/activeX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wmf"/><Relationship Id="rId10" Type="http://schemas.openxmlformats.org/officeDocument/2006/relationships/image" Target="media/image4.png"/><Relationship Id="rId19" Type="http://schemas.openxmlformats.org/officeDocument/2006/relationships/control" Target="activeX/activeX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108</Pages>
  <Words>12093</Words>
  <Characters>68935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kumar</dc:creator>
  <cp:keywords/>
  <dc:description/>
  <cp:lastModifiedBy>dileep kumar</cp:lastModifiedBy>
  <cp:revision>53</cp:revision>
  <dcterms:created xsi:type="dcterms:W3CDTF">2014-02-24T02:25:00Z</dcterms:created>
  <dcterms:modified xsi:type="dcterms:W3CDTF">2014-02-24T03:04:00Z</dcterms:modified>
</cp:coreProperties>
</file>